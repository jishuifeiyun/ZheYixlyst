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62D55" w14:textId="77777777" w:rsidR="00E4022A" w:rsidRDefault="00286955">
      <w:pPr>
        <w:spacing w:afterLines="100" w:after="312" w:line="360" w:lineRule="auto"/>
        <w:jc w:val="center"/>
        <w:rPr>
          <w:rFonts w:ascii="黑体" w:eastAsia="黑体" w:hAnsi="黑体"/>
          <w:b/>
          <w:sz w:val="32"/>
          <w:szCs w:val="32"/>
        </w:rPr>
      </w:pPr>
      <w:r>
        <w:rPr>
          <w:rFonts w:ascii="黑体" w:eastAsia="黑体" w:hAnsi="黑体" w:hint="eastAsia"/>
          <w:b/>
          <w:sz w:val="32"/>
          <w:szCs w:val="32"/>
        </w:rPr>
        <w:t>“</w:t>
      </w:r>
      <w:bookmarkStart w:id="0" w:name="_Hlk59564580"/>
      <w:r>
        <w:rPr>
          <w:rFonts w:ascii="黑体" w:eastAsia="黑体" w:hAnsi="黑体" w:hint="eastAsia"/>
          <w:b/>
          <w:sz w:val="32"/>
          <w:szCs w:val="32"/>
        </w:rPr>
        <w:t>凝心聚力，逐梦二一</w:t>
      </w:r>
      <w:bookmarkEnd w:id="0"/>
      <w:r>
        <w:rPr>
          <w:rFonts w:ascii="黑体" w:eastAsia="黑体" w:hAnsi="黑体" w:hint="eastAsia"/>
          <w:b/>
          <w:sz w:val="32"/>
          <w:szCs w:val="32"/>
        </w:rPr>
        <w:t>”</w:t>
      </w:r>
      <w:r>
        <w:rPr>
          <w:rFonts w:ascii="黑体" w:eastAsia="黑体" w:hAnsi="黑体" w:hint="eastAsia"/>
          <w:b/>
          <w:sz w:val="32"/>
          <w:szCs w:val="32"/>
        </w:rPr>
        <w:t>202</w:t>
      </w:r>
      <w:r>
        <w:rPr>
          <w:rFonts w:ascii="黑体" w:eastAsia="黑体" w:hAnsi="黑体"/>
          <w:b/>
          <w:sz w:val="32"/>
          <w:szCs w:val="32"/>
        </w:rPr>
        <w:t>1</w:t>
      </w:r>
      <w:r>
        <w:rPr>
          <w:rFonts w:ascii="黑体" w:eastAsia="黑体" w:hAnsi="黑体" w:hint="eastAsia"/>
          <w:b/>
          <w:sz w:val="32"/>
          <w:szCs w:val="32"/>
        </w:rPr>
        <w:t>浙江大学医学院</w:t>
      </w:r>
    </w:p>
    <w:p w14:paraId="6AF5F21D" w14:textId="77777777" w:rsidR="00E4022A" w:rsidRDefault="00286955">
      <w:pPr>
        <w:spacing w:afterLines="100" w:after="312" w:line="360" w:lineRule="auto"/>
        <w:jc w:val="center"/>
        <w:rPr>
          <w:rFonts w:ascii="黑体" w:eastAsia="黑体" w:hAnsi="黑体"/>
          <w:b/>
          <w:sz w:val="32"/>
          <w:szCs w:val="32"/>
        </w:rPr>
      </w:pPr>
      <w:r>
        <w:rPr>
          <w:rFonts w:ascii="黑体" w:eastAsia="黑体" w:hAnsi="黑体" w:hint="eastAsia"/>
          <w:b/>
          <w:sz w:val="32"/>
          <w:szCs w:val="32"/>
        </w:rPr>
        <w:t>新年晚会主持词</w:t>
      </w:r>
    </w:p>
    <w:p w14:paraId="78563360" w14:textId="77777777" w:rsidR="00E4022A" w:rsidRDefault="00286955">
      <w:pPr>
        <w:spacing w:line="360" w:lineRule="auto"/>
        <w:rPr>
          <w:sz w:val="24"/>
          <w:szCs w:val="24"/>
        </w:rPr>
      </w:pPr>
      <w:r>
        <w:rPr>
          <w:rFonts w:hint="eastAsia"/>
          <w:sz w:val="24"/>
          <w:szCs w:val="24"/>
        </w:rPr>
        <w:t>时</w:t>
      </w:r>
      <w:r>
        <w:rPr>
          <w:rFonts w:hint="eastAsia"/>
          <w:sz w:val="24"/>
          <w:szCs w:val="24"/>
        </w:rPr>
        <w:t xml:space="preserve">  </w:t>
      </w:r>
      <w:r>
        <w:rPr>
          <w:rFonts w:hint="eastAsia"/>
          <w:sz w:val="24"/>
          <w:szCs w:val="24"/>
        </w:rPr>
        <w:t>间：</w:t>
      </w:r>
      <w:r>
        <w:rPr>
          <w:rFonts w:hint="eastAsia"/>
          <w:sz w:val="24"/>
          <w:szCs w:val="24"/>
        </w:rPr>
        <w:t>20</w:t>
      </w:r>
      <w:r>
        <w:rPr>
          <w:sz w:val="24"/>
          <w:szCs w:val="24"/>
        </w:rPr>
        <w:t>20</w:t>
      </w:r>
      <w:r>
        <w:rPr>
          <w:rFonts w:hint="eastAsia"/>
          <w:sz w:val="24"/>
          <w:szCs w:val="24"/>
        </w:rPr>
        <w:t>年</w:t>
      </w:r>
      <w:r>
        <w:rPr>
          <w:rFonts w:hint="eastAsia"/>
          <w:sz w:val="24"/>
          <w:szCs w:val="24"/>
        </w:rPr>
        <w:t>12</w:t>
      </w:r>
      <w:r>
        <w:rPr>
          <w:rFonts w:hint="eastAsia"/>
          <w:sz w:val="24"/>
          <w:szCs w:val="24"/>
        </w:rPr>
        <w:t>月</w:t>
      </w:r>
      <w:r>
        <w:rPr>
          <w:rFonts w:hint="eastAsia"/>
          <w:sz w:val="24"/>
          <w:szCs w:val="24"/>
        </w:rPr>
        <w:t>29</w:t>
      </w:r>
      <w:r>
        <w:rPr>
          <w:rFonts w:hint="eastAsia"/>
          <w:sz w:val="24"/>
          <w:szCs w:val="24"/>
        </w:rPr>
        <w:t>日</w:t>
      </w:r>
      <w:r>
        <w:rPr>
          <w:rFonts w:hint="eastAsia"/>
          <w:sz w:val="24"/>
          <w:szCs w:val="24"/>
        </w:rPr>
        <w:t xml:space="preserve">18:30                </w:t>
      </w:r>
      <w:r>
        <w:rPr>
          <w:rFonts w:hint="eastAsia"/>
          <w:sz w:val="24"/>
          <w:szCs w:val="24"/>
        </w:rPr>
        <w:t>地点</w:t>
      </w:r>
      <w:r>
        <w:rPr>
          <w:rFonts w:hint="eastAsia"/>
          <w:sz w:val="24"/>
          <w:szCs w:val="24"/>
        </w:rPr>
        <w:t>:</w:t>
      </w:r>
      <w:r>
        <w:rPr>
          <w:rFonts w:hint="eastAsia"/>
          <w:sz w:val="24"/>
          <w:szCs w:val="24"/>
        </w:rPr>
        <w:t>紫金港校区小剧场</w:t>
      </w:r>
    </w:p>
    <w:p w14:paraId="1DFDD8FF" w14:textId="77777777" w:rsidR="00E4022A" w:rsidRDefault="00286955">
      <w:pPr>
        <w:spacing w:line="360" w:lineRule="auto"/>
        <w:rPr>
          <w:sz w:val="24"/>
          <w:szCs w:val="24"/>
        </w:rPr>
      </w:pPr>
      <w:r>
        <w:rPr>
          <w:rFonts w:hint="eastAsia"/>
          <w:sz w:val="24"/>
          <w:szCs w:val="24"/>
        </w:rPr>
        <w:t>主持人：</w:t>
      </w:r>
      <w:r>
        <w:rPr>
          <w:rFonts w:hint="eastAsia"/>
          <w:sz w:val="24"/>
          <w:szCs w:val="24"/>
          <w:lang w:eastAsia="zh-Hans"/>
        </w:rPr>
        <w:t>A</w:t>
      </w:r>
      <w:r>
        <w:rPr>
          <w:rFonts w:hint="eastAsia"/>
          <w:sz w:val="24"/>
          <w:szCs w:val="24"/>
        </w:rPr>
        <w:t>王文浩，</w:t>
      </w:r>
      <w:r>
        <w:rPr>
          <w:rFonts w:hint="eastAsia"/>
          <w:sz w:val="24"/>
          <w:szCs w:val="24"/>
          <w:lang w:eastAsia="zh-Hans"/>
        </w:rPr>
        <w:t>B</w:t>
      </w:r>
      <w:r>
        <w:rPr>
          <w:rFonts w:hint="eastAsia"/>
          <w:sz w:val="24"/>
          <w:szCs w:val="24"/>
          <w:lang w:eastAsia="zh-Hans"/>
        </w:rPr>
        <w:t>叶天宁，</w:t>
      </w:r>
      <w:r>
        <w:rPr>
          <w:rFonts w:hint="eastAsia"/>
          <w:sz w:val="24"/>
          <w:szCs w:val="24"/>
          <w:lang w:eastAsia="zh-Hans"/>
        </w:rPr>
        <w:t>C</w:t>
      </w:r>
      <w:r>
        <w:rPr>
          <w:rFonts w:hint="eastAsia"/>
          <w:sz w:val="24"/>
          <w:szCs w:val="24"/>
        </w:rPr>
        <w:t>雷江楚，</w:t>
      </w:r>
      <w:r>
        <w:rPr>
          <w:rFonts w:hint="eastAsia"/>
          <w:sz w:val="24"/>
          <w:szCs w:val="24"/>
          <w:lang w:eastAsia="zh-Hans"/>
        </w:rPr>
        <w:t>D</w:t>
      </w:r>
      <w:r>
        <w:rPr>
          <w:rFonts w:hint="eastAsia"/>
          <w:sz w:val="24"/>
          <w:szCs w:val="24"/>
        </w:rPr>
        <w:t>王雨心，</w:t>
      </w:r>
      <w:r>
        <w:rPr>
          <w:rFonts w:hint="eastAsia"/>
          <w:sz w:val="24"/>
          <w:szCs w:val="24"/>
          <w:lang w:eastAsia="zh-Hans"/>
        </w:rPr>
        <w:t>E</w:t>
      </w:r>
      <w:r>
        <w:rPr>
          <w:rFonts w:hint="eastAsia"/>
          <w:sz w:val="24"/>
          <w:szCs w:val="24"/>
          <w:lang w:eastAsia="zh-Hans"/>
        </w:rPr>
        <w:t>黄千硕，</w:t>
      </w:r>
      <w:r>
        <w:rPr>
          <w:rFonts w:hint="eastAsia"/>
          <w:sz w:val="24"/>
          <w:szCs w:val="24"/>
          <w:lang w:eastAsia="zh-Hans"/>
        </w:rPr>
        <w:t>F</w:t>
      </w:r>
      <w:r>
        <w:rPr>
          <w:rFonts w:hint="eastAsia"/>
          <w:sz w:val="24"/>
          <w:szCs w:val="24"/>
        </w:rPr>
        <w:t>董思彤，</w:t>
      </w:r>
    </w:p>
    <w:p w14:paraId="2E7A7080" w14:textId="77777777" w:rsidR="00E4022A" w:rsidRDefault="00286955">
      <w:pPr>
        <w:spacing w:line="360" w:lineRule="auto"/>
        <w:rPr>
          <w:sz w:val="24"/>
          <w:szCs w:val="24"/>
        </w:rPr>
      </w:pPr>
      <w:r>
        <w:rPr>
          <w:rFonts w:ascii="宋体" w:eastAsia="宋体" w:hAnsi="宋体" w:hint="eastAsia"/>
          <w:b/>
          <w:sz w:val="24"/>
          <w:szCs w:val="24"/>
        </w:rPr>
        <w:t>1</w:t>
      </w:r>
      <w:r>
        <w:rPr>
          <w:rFonts w:ascii="宋体" w:eastAsia="宋体" w:hAnsi="宋体"/>
          <w:b/>
          <w:sz w:val="24"/>
          <w:szCs w:val="24"/>
        </w:rPr>
        <w:t>.</w:t>
      </w:r>
      <w:r>
        <w:rPr>
          <w:rFonts w:ascii="宋体" w:eastAsia="宋体" w:hAnsi="宋体" w:hint="eastAsia"/>
          <w:b/>
          <w:sz w:val="24"/>
          <w:szCs w:val="24"/>
        </w:rPr>
        <w:t>老师的祝福视频；</w:t>
      </w:r>
      <w:r>
        <w:rPr>
          <w:rFonts w:ascii="宋体" w:eastAsia="宋体" w:hAnsi="宋体" w:hint="eastAsia"/>
          <w:b/>
          <w:sz w:val="24"/>
          <w:szCs w:val="24"/>
        </w:rPr>
        <w:t>123</w:t>
      </w:r>
      <w:r>
        <w:rPr>
          <w:rFonts w:ascii="宋体" w:eastAsia="宋体" w:hAnsi="宋体" w:hint="eastAsia"/>
          <w:b/>
          <w:sz w:val="24"/>
          <w:szCs w:val="24"/>
        </w:rPr>
        <w:t>的倒计时</w:t>
      </w:r>
    </w:p>
    <w:p w14:paraId="2A3AAB61" w14:textId="77777777" w:rsidR="00E4022A" w:rsidRDefault="00286955">
      <w:pPr>
        <w:spacing w:line="360" w:lineRule="auto"/>
        <w:rPr>
          <w:rFonts w:ascii="宋体" w:eastAsia="宋体" w:hAnsi="宋体"/>
          <w:b/>
          <w:sz w:val="24"/>
          <w:szCs w:val="24"/>
        </w:rPr>
      </w:pPr>
      <w:r>
        <w:rPr>
          <w:rFonts w:ascii="宋体" w:eastAsia="宋体" w:hAnsi="宋体" w:hint="eastAsia"/>
          <w:b/>
          <w:sz w:val="24"/>
          <w:szCs w:val="24"/>
        </w:rPr>
        <w:t>2</w:t>
      </w:r>
      <w:r>
        <w:rPr>
          <w:rFonts w:ascii="宋体" w:eastAsia="宋体" w:hAnsi="宋体"/>
          <w:b/>
          <w:sz w:val="24"/>
          <w:szCs w:val="24"/>
        </w:rPr>
        <w:t>.</w:t>
      </w:r>
      <w:r>
        <w:rPr>
          <w:rFonts w:ascii="宋体" w:eastAsia="宋体" w:hAnsi="宋体" w:hint="eastAsia"/>
          <w:b/>
          <w:sz w:val="24"/>
          <w:szCs w:val="24"/>
        </w:rPr>
        <w:t>开篇</w:t>
      </w:r>
      <w:r>
        <w:rPr>
          <w:rFonts w:ascii="宋体" w:eastAsia="宋体" w:hAnsi="宋体"/>
          <w:b/>
          <w:sz w:val="24"/>
          <w:szCs w:val="24"/>
        </w:rPr>
        <w:t xml:space="preserve"> </w:t>
      </w:r>
      <w:r>
        <w:rPr>
          <w:rFonts w:ascii="宋体" w:eastAsia="宋体" w:hAnsi="宋体" w:hint="eastAsia"/>
          <w:b/>
          <w:sz w:val="24"/>
          <w:szCs w:val="24"/>
        </w:rPr>
        <w:t>：《刀马旦》</w:t>
      </w:r>
      <w:r>
        <w:rPr>
          <w:rFonts w:ascii="宋体" w:eastAsia="宋体" w:hAnsi="宋体" w:hint="eastAsia"/>
          <w:b/>
          <w:sz w:val="24"/>
          <w:szCs w:val="24"/>
        </w:rPr>
        <w:t xml:space="preserve"> </w:t>
      </w:r>
      <w:r>
        <w:rPr>
          <w:rFonts w:ascii="宋体" w:eastAsia="宋体" w:hAnsi="宋体"/>
          <w:b/>
          <w:sz w:val="24"/>
          <w:szCs w:val="24"/>
        </w:rPr>
        <w:t xml:space="preserve">     </w:t>
      </w:r>
      <w:r>
        <w:rPr>
          <w:rFonts w:ascii="宋体" w:eastAsia="宋体" w:hAnsi="宋体" w:hint="eastAsia"/>
          <w:b/>
          <w:sz w:val="24"/>
          <w:szCs w:val="24"/>
        </w:rPr>
        <w:t>表演者：陈瑞雪、盛舒怡；伴舞：杏林舞蹈团</w:t>
      </w:r>
    </w:p>
    <w:p w14:paraId="27CD69A7" w14:textId="77777777" w:rsidR="00E4022A" w:rsidRDefault="00286955">
      <w:pPr>
        <w:spacing w:line="360" w:lineRule="auto"/>
        <w:rPr>
          <w:rFonts w:ascii="宋体" w:eastAsia="宋体" w:hAnsi="宋体"/>
          <w:b/>
          <w:sz w:val="24"/>
          <w:szCs w:val="24"/>
        </w:rPr>
      </w:pPr>
      <w:r>
        <w:rPr>
          <w:rFonts w:ascii="宋体" w:eastAsia="宋体" w:hAnsi="宋体" w:hint="eastAsia"/>
          <w:b/>
          <w:sz w:val="24"/>
          <w:szCs w:val="24"/>
        </w:rPr>
        <w:t>三</w:t>
      </w:r>
      <w:r>
        <w:rPr>
          <w:rFonts w:ascii="宋体" w:eastAsia="宋体" w:hAnsi="宋体" w:hint="eastAsia"/>
          <w:b/>
          <w:sz w:val="24"/>
          <w:szCs w:val="24"/>
        </w:rPr>
        <w:t>.</w:t>
      </w:r>
      <w:r>
        <w:rPr>
          <w:rFonts w:ascii="宋体" w:eastAsia="宋体" w:hAnsi="宋体" w:hint="eastAsia"/>
          <w:b/>
          <w:sz w:val="24"/>
          <w:szCs w:val="24"/>
        </w:rPr>
        <w:t>主持人开场、介绍领导嘉宾</w:t>
      </w:r>
    </w:p>
    <w:p w14:paraId="0E5AF51A" w14:textId="77777777" w:rsidR="00E4022A" w:rsidRDefault="00286955">
      <w:pPr>
        <w:spacing w:line="360" w:lineRule="auto"/>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lang w:eastAsia="zh-Hans"/>
        </w:rPr>
        <w:t>钟声</w:t>
      </w:r>
      <w:r>
        <w:rPr>
          <w:rFonts w:ascii="宋体" w:eastAsia="宋体" w:hAnsi="宋体" w:hint="eastAsia"/>
          <w:sz w:val="24"/>
          <w:szCs w:val="24"/>
        </w:rPr>
        <w:t>朗朗</w:t>
      </w:r>
      <w:r>
        <w:rPr>
          <w:rFonts w:ascii="宋体" w:eastAsia="宋体" w:hAnsi="宋体" w:hint="eastAsia"/>
          <w:sz w:val="24"/>
          <w:szCs w:val="24"/>
          <w:lang w:eastAsia="zh-Hans"/>
        </w:rPr>
        <w:t>，那是新年动人的旋律</w:t>
      </w:r>
    </w:p>
    <w:p w14:paraId="52799A38" w14:textId="77777777" w:rsidR="00E4022A" w:rsidRDefault="00286955">
      <w:pPr>
        <w:spacing w:line="360" w:lineRule="auto"/>
        <w:rPr>
          <w:rFonts w:ascii="宋体" w:eastAsia="宋体" w:hAnsi="宋体"/>
          <w:sz w:val="24"/>
          <w:szCs w:val="24"/>
          <w:lang w:eastAsia="zh-Hans"/>
        </w:rPr>
      </w:pPr>
      <w:r>
        <w:rPr>
          <w:rFonts w:ascii="宋体" w:eastAsia="宋体" w:hAnsi="宋体"/>
          <w:sz w:val="24"/>
          <w:szCs w:val="24"/>
        </w:rPr>
        <w:t>B:</w:t>
      </w:r>
      <w:r>
        <w:rPr>
          <w:rFonts w:ascii="宋体" w:eastAsia="宋体" w:hAnsi="宋体" w:hint="eastAsia"/>
          <w:sz w:val="24"/>
          <w:szCs w:val="24"/>
          <w:lang w:eastAsia="zh-Hans"/>
        </w:rPr>
        <w:t>星光</w:t>
      </w:r>
      <w:r>
        <w:rPr>
          <w:rFonts w:ascii="宋体" w:eastAsia="宋体" w:hAnsi="宋体" w:hint="eastAsia"/>
          <w:sz w:val="24"/>
          <w:szCs w:val="24"/>
        </w:rPr>
        <w:t>璀璨</w:t>
      </w:r>
      <w:r>
        <w:rPr>
          <w:rFonts w:ascii="宋体" w:eastAsia="宋体" w:hAnsi="宋体" w:hint="eastAsia"/>
          <w:sz w:val="24"/>
          <w:szCs w:val="24"/>
          <w:lang w:eastAsia="zh-Hans"/>
        </w:rPr>
        <w:t>，那是新年绚丽的色彩</w:t>
      </w:r>
    </w:p>
    <w:p w14:paraId="1E1E43E4" w14:textId="77777777" w:rsidR="00E4022A" w:rsidRDefault="00286955">
      <w:pPr>
        <w:spacing w:line="360" w:lineRule="auto"/>
        <w:rPr>
          <w:rFonts w:ascii="宋体" w:eastAsia="宋体" w:hAnsi="宋体"/>
          <w:sz w:val="24"/>
          <w:szCs w:val="24"/>
        </w:rPr>
      </w:pPr>
      <w:r>
        <w:rPr>
          <w:rFonts w:ascii="宋体" w:eastAsia="宋体" w:hAnsi="宋体" w:hint="eastAsia"/>
          <w:sz w:val="24"/>
          <w:szCs w:val="24"/>
          <w:lang w:eastAsia="zh-Hans"/>
        </w:rPr>
        <w:t>C</w:t>
      </w:r>
      <w:r>
        <w:rPr>
          <w:rFonts w:ascii="宋体" w:eastAsia="宋体" w:hAnsi="宋体"/>
          <w:sz w:val="24"/>
          <w:szCs w:val="24"/>
        </w:rPr>
        <w:t>:</w:t>
      </w:r>
      <w:r>
        <w:rPr>
          <w:rFonts w:ascii="宋体" w:eastAsia="宋体" w:hAnsi="宋体" w:hint="eastAsia"/>
          <w:sz w:val="24"/>
          <w:szCs w:val="24"/>
        </w:rPr>
        <w:t>走过收获满满的金秋</w:t>
      </w:r>
      <w:r>
        <w:rPr>
          <w:rFonts w:ascii="宋体" w:eastAsia="宋体" w:hAnsi="宋体"/>
          <w:sz w:val="24"/>
          <w:szCs w:val="24"/>
        </w:rPr>
        <w:t>，我们带着憧憬，勾画未来</w:t>
      </w:r>
    </w:p>
    <w:p w14:paraId="0A1F4ABD" w14:textId="77777777" w:rsidR="00E4022A" w:rsidRDefault="00286955">
      <w:pPr>
        <w:spacing w:line="360" w:lineRule="auto"/>
        <w:rPr>
          <w:rFonts w:ascii="宋体" w:eastAsia="宋体" w:hAnsi="宋体"/>
          <w:sz w:val="24"/>
          <w:szCs w:val="24"/>
        </w:rPr>
      </w:pPr>
      <w:r>
        <w:rPr>
          <w:rFonts w:ascii="宋体" w:eastAsia="宋体" w:hAnsi="宋体" w:hint="eastAsia"/>
          <w:sz w:val="24"/>
          <w:szCs w:val="24"/>
          <w:lang w:eastAsia="zh-Hans"/>
        </w:rPr>
        <w:t>D</w:t>
      </w:r>
      <w:r>
        <w:rPr>
          <w:rFonts w:ascii="宋体" w:eastAsia="宋体" w:hAnsi="宋体"/>
          <w:sz w:val="24"/>
          <w:szCs w:val="24"/>
        </w:rPr>
        <w:t>:</w:t>
      </w:r>
      <w:r>
        <w:rPr>
          <w:rFonts w:ascii="宋体" w:eastAsia="宋体" w:hAnsi="宋体" w:hint="eastAsia"/>
          <w:sz w:val="24"/>
          <w:szCs w:val="24"/>
        </w:rPr>
        <w:t>走过奋勇拼搏的寒冬</w:t>
      </w:r>
      <w:r>
        <w:rPr>
          <w:rFonts w:ascii="宋体" w:eastAsia="宋体" w:hAnsi="宋体"/>
          <w:sz w:val="24"/>
          <w:szCs w:val="24"/>
        </w:rPr>
        <w:t>，我们不畏</w:t>
      </w:r>
      <w:r>
        <w:rPr>
          <w:rFonts w:ascii="宋体" w:eastAsia="宋体" w:hAnsi="宋体" w:hint="eastAsia"/>
          <w:sz w:val="24"/>
          <w:szCs w:val="24"/>
        </w:rPr>
        <w:t>艰难</w:t>
      </w:r>
      <w:r>
        <w:rPr>
          <w:rFonts w:ascii="宋体" w:eastAsia="宋体" w:hAnsi="宋体"/>
          <w:sz w:val="24"/>
          <w:szCs w:val="24"/>
        </w:rPr>
        <w:t>，直面挑战</w:t>
      </w:r>
    </w:p>
    <w:p w14:paraId="6D82DE05" w14:textId="77777777" w:rsidR="00E4022A" w:rsidRDefault="00286955">
      <w:pPr>
        <w:spacing w:line="360" w:lineRule="auto"/>
        <w:rPr>
          <w:rFonts w:ascii="宋体" w:eastAsia="宋体" w:hAnsi="宋体"/>
          <w:sz w:val="24"/>
          <w:szCs w:val="24"/>
        </w:rPr>
      </w:pPr>
      <w:r>
        <w:rPr>
          <w:rFonts w:ascii="宋体" w:eastAsia="宋体" w:hAnsi="宋体" w:hint="eastAsia"/>
          <w:sz w:val="24"/>
          <w:szCs w:val="24"/>
          <w:lang w:eastAsia="zh-Hans"/>
        </w:rPr>
        <w:t>E</w:t>
      </w:r>
      <w:r>
        <w:rPr>
          <w:rFonts w:ascii="宋体" w:eastAsia="宋体" w:hAnsi="宋体"/>
          <w:sz w:val="24"/>
          <w:szCs w:val="24"/>
        </w:rPr>
        <w:t>:</w:t>
      </w:r>
      <w:r>
        <w:rPr>
          <w:rFonts w:ascii="宋体" w:eastAsia="宋体" w:hAnsi="宋体" w:hint="eastAsia"/>
          <w:sz w:val="24"/>
          <w:szCs w:val="24"/>
        </w:rPr>
        <w:t>杏林秋影初相见，少年光景，骋怀学海，书声朗朗。</w:t>
      </w:r>
    </w:p>
    <w:p w14:paraId="508C49D8" w14:textId="77777777" w:rsidR="00E4022A" w:rsidRDefault="00286955">
      <w:pPr>
        <w:spacing w:line="360" w:lineRule="auto"/>
        <w:rPr>
          <w:rFonts w:ascii="宋体" w:eastAsia="宋体" w:hAnsi="宋体"/>
          <w:sz w:val="24"/>
          <w:szCs w:val="24"/>
        </w:rPr>
      </w:pPr>
      <w:r>
        <w:rPr>
          <w:rFonts w:ascii="宋体" w:eastAsia="宋体" w:hAnsi="宋体" w:hint="eastAsia"/>
          <w:sz w:val="24"/>
          <w:szCs w:val="24"/>
          <w:lang w:eastAsia="zh-Hans"/>
        </w:rPr>
        <w:t>F</w:t>
      </w:r>
      <w:r>
        <w:rPr>
          <w:rFonts w:ascii="宋体" w:eastAsia="宋体" w:hAnsi="宋体"/>
          <w:sz w:val="24"/>
          <w:szCs w:val="24"/>
        </w:rPr>
        <w:t>:</w:t>
      </w:r>
      <w:r>
        <w:rPr>
          <w:rFonts w:ascii="宋体" w:eastAsia="宋体" w:hAnsi="宋体" w:hint="eastAsia"/>
          <w:sz w:val="24"/>
          <w:szCs w:val="24"/>
        </w:rPr>
        <w:t>启真湖畔舞翩跹，青春同行，纵目舞台，尽情欢畅。</w:t>
      </w:r>
    </w:p>
    <w:p w14:paraId="30F9D031" w14:textId="77777777" w:rsidR="00E4022A" w:rsidRDefault="00286955">
      <w:pPr>
        <w:spacing w:line="360" w:lineRule="auto"/>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回首二零，追忆求是点滴事。</w:t>
      </w:r>
    </w:p>
    <w:p w14:paraId="7AB4B0C7" w14:textId="77777777" w:rsidR="00E4022A" w:rsidRDefault="00286955">
      <w:pPr>
        <w:spacing w:line="360" w:lineRule="auto"/>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齐迎二一，共期新岁凌云志。</w:t>
      </w:r>
    </w:p>
    <w:p w14:paraId="00EEBF5A" w14:textId="77777777" w:rsidR="00E4022A" w:rsidRDefault="00286955">
      <w:pPr>
        <w:spacing w:line="360" w:lineRule="auto"/>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lang w:eastAsia="zh-Hans"/>
        </w:rPr>
        <w:t>新的一年，</w:t>
      </w:r>
      <w:r>
        <w:rPr>
          <w:rFonts w:ascii="宋体" w:eastAsia="宋体" w:hAnsi="宋体"/>
          <w:sz w:val="24"/>
          <w:szCs w:val="24"/>
        </w:rPr>
        <w:t>我们</w:t>
      </w:r>
      <w:r>
        <w:rPr>
          <w:rFonts w:ascii="宋体" w:eastAsia="宋体" w:hAnsi="宋体" w:hint="eastAsia"/>
          <w:sz w:val="24"/>
          <w:szCs w:val="24"/>
        </w:rPr>
        <w:t>以激情扬帆，追寻理想</w:t>
      </w:r>
      <w:r>
        <w:rPr>
          <w:rFonts w:ascii="宋体" w:eastAsia="宋体" w:hAnsi="宋体" w:hint="eastAsia"/>
          <w:sz w:val="24"/>
          <w:szCs w:val="24"/>
          <w:lang w:eastAsia="zh-Hans"/>
        </w:rPr>
        <w:t>。</w:t>
      </w:r>
    </w:p>
    <w:p w14:paraId="622F9950" w14:textId="77777777" w:rsidR="00E4022A" w:rsidRDefault="00286955">
      <w:pPr>
        <w:spacing w:line="360" w:lineRule="auto"/>
        <w:rPr>
          <w:rFonts w:ascii="宋体" w:eastAsia="宋体" w:hAnsi="宋体"/>
          <w:sz w:val="24"/>
          <w:szCs w:val="24"/>
        </w:rPr>
      </w:pPr>
      <w:r>
        <w:rPr>
          <w:rFonts w:ascii="宋体" w:eastAsia="宋体" w:hAnsi="宋体"/>
          <w:sz w:val="24"/>
          <w:szCs w:val="24"/>
        </w:rPr>
        <w:t>D</w:t>
      </w:r>
      <w:r>
        <w:rPr>
          <w:rFonts w:ascii="宋体" w:eastAsia="宋体" w:hAnsi="宋体" w:hint="eastAsia"/>
          <w:sz w:val="24"/>
          <w:szCs w:val="24"/>
        </w:rPr>
        <w:t>:</w:t>
      </w:r>
      <w:r>
        <w:rPr>
          <w:rFonts w:ascii="宋体" w:eastAsia="宋体" w:hAnsi="宋体" w:hint="eastAsia"/>
          <w:sz w:val="24"/>
          <w:szCs w:val="24"/>
          <w:lang w:eastAsia="zh-Hans"/>
        </w:rPr>
        <w:t>新的一年，</w:t>
      </w:r>
      <w:r>
        <w:rPr>
          <w:rFonts w:ascii="宋体" w:eastAsia="宋体" w:hAnsi="宋体"/>
          <w:sz w:val="24"/>
          <w:szCs w:val="24"/>
        </w:rPr>
        <w:t>我们</w:t>
      </w:r>
      <w:r>
        <w:rPr>
          <w:rFonts w:ascii="宋体" w:eastAsia="宋体" w:hAnsi="宋体" w:hint="eastAsia"/>
          <w:sz w:val="24"/>
          <w:szCs w:val="24"/>
        </w:rPr>
        <w:t>以热爱为桨</w:t>
      </w:r>
      <w:r>
        <w:rPr>
          <w:rFonts w:ascii="宋体" w:eastAsia="宋体" w:hAnsi="宋体" w:hint="eastAsia"/>
          <w:sz w:val="24"/>
          <w:szCs w:val="24"/>
          <w:lang w:eastAsia="zh-Hans"/>
        </w:rPr>
        <w:t>，</w:t>
      </w:r>
      <w:r>
        <w:rPr>
          <w:rFonts w:ascii="宋体" w:eastAsia="宋体" w:hAnsi="宋体" w:hint="eastAsia"/>
          <w:sz w:val="24"/>
          <w:szCs w:val="24"/>
        </w:rPr>
        <w:t>逐梦起航</w:t>
      </w:r>
      <w:r>
        <w:rPr>
          <w:rFonts w:ascii="宋体" w:eastAsia="宋体" w:hAnsi="宋体"/>
          <w:sz w:val="24"/>
          <w:szCs w:val="24"/>
        </w:rPr>
        <w:t>。</w:t>
      </w:r>
    </w:p>
    <w:p w14:paraId="5719860D" w14:textId="77777777" w:rsidR="00E4022A" w:rsidRDefault="00286955">
      <w:pPr>
        <w:spacing w:line="360" w:lineRule="auto"/>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w:t>
      </w:r>
      <w:r>
        <w:rPr>
          <w:rFonts w:ascii="宋体" w:eastAsia="宋体" w:hAnsi="宋体" w:hint="eastAsia"/>
          <w:sz w:val="24"/>
          <w:szCs w:val="24"/>
        </w:rPr>
        <w:t>尊敬的各位领导，各位来宾</w:t>
      </w:r>
    </w:p>
    <w:p w14:paraId="09388CEC" w14:textId="77777777" w:rsidR="00E4022A" w:rsidRDefault="00286955">
      <w:pPr>
        <w:spacing w:line="360" w:lineRule="auto"/>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w:t>
      </w:r>
      <w:r>
        <w:rPr>
          <w:rFonts w:ascii="宋体" w:eastAsia="宋体" w:hAnsi="宋体" w:hint="eastAsia"/>
          <w:sz w:val="24"/>
          <w:szCs w:val="24"/>
        </w:rPr>
        <w:t>亲爱的老师，同学们，大家——</w:t>
      </w:r>
    </w:p>
    <w:p w14:paraId="5982F84C" w14:textId="77777777" w:rsidR="00E4022A" w:rsidRDefault="00286955">
      <w:pPr>
        <w:spacing w:line="360" w:lineRule="auto"/>
        <w:rPr>
          <w:rFonts w:ascii="宋体" w:eastAsia="宋体" w:hAnsi="宋体"/>
          <w:b/>
          <w:sz w:val="24"/>
          <w:szCs w:val="24"/>
        </w:rPr>
      </w:pPr>
      <w:r>
        <w:rPr>
          <w:rFonts w:ascii="宋体" w:eastAsia="宋体" w:hAnsi="宋体" w:hint="eastAsia"/>
          <w:b/>
          <w:sz w:val="24"/>
          <w:szCs w:val="24"/>
        </w:rPr>
        <w:t>合：晚上好！</w:t>
      </w:r>
    </w:p>
    <w:p w14:paraId="107C6F27" w14:textId="77777777" w:rsidR="00E4022A" w:rsidRDefault="00286955">
      <w:pPr>
        <w:spacing w:line="360" w:lineRule="auto"/>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：欢迎来到“凝心聚力，逐梦二一”</w:t>
      </w:r>
      <w:r>
        <w:rPr>
          <w:rFonts w:ascii="宋体" w:eastAsia="宋体" w:hAnsi="宋体"/>
          <w:sz w:val="24"/>
          <w:szCs w:val="24"/>
        </w:rPr>
        <w:t>2021</w:t>
      </w:r>
      <w:r>
        <w:rPr>
          <w:rFonts w:ascii="宋体" w:eastAsia="宋体" w:hAnsi="宋体" w:hint="eastAsia"/>
          <w:sz w:val="24"/>
          <w:szCs w:val="24"/>
        </w:rPr>
        <w:t>年浙江大学医学院新年晚会的现场，我是今晚的主持人，</w:t>
      </w:r>
      <w:r>
        <w:rPr>
          <w:rFonts w:ascii="宋体" w:eastAsia="宋体" w:hAnsi="宋体"/>
          <w:sz w:val="24"/>
          <w:szCs w:val="24"/>
        </w:rPr>
        <w:t>2020</w:t>
      </w:r>
      <w:r>
        <w:rPr>
          <w:rFonts w:ascii="宋体" w:eastAsia="宋体" w:hAnsi="宋体" w:hint="eastAsia"/>
          <w:sz w:val="24"/>
          <w:szCs w:val="24"/>
          <w:lang w:eastAsia="zh-Hans"/>
        </w:rPr>
        <w:t>级口腔医学研究生</w:t>
      </w:r>
      <w:r>
        <w:rPr>
          <w:rFonts w:ascii="宋体" w:eastAsia="宋体" w:hAnsi="宋体" w:hint="eastAsia"/>
          <w:sz w:val="24"/>
          <w:szCs w:val="24"/>
        </w:rPr>
        <w:t>王文浩</w:t>
      </w:r>
    </w:p>
    <w:p w14:paraId="10C0E218" w14:textId="77777777" w:rsidR="00E4022A" w:rsidRDefault="00286955">
      <w:pPr>
        <w:spacing w:line="360" w:lineRule="auto"/>
        <w:rPr>
          <w:rFonts w:ascii="宋体" w:eastAsia="宋体" w:hAnsi="宋体"/>
          <w:sz w:val="24"/>
          <w:szCs w:val="24"/>
        </w:rPr>
      </w:pPr>
      <w:r>
        <w:rPr>
          <w:rFonts w:ascii="宋体" w:eastAsia="宋体" w:hAnsi="宋体"/>
          <w:sz w:val="24"/>
          <w:szCs w:val="24"/>
        </w:rPr>
        <w:t>D</w:t>
      </w:r>
      <w:r>
        <w:rPr>
          <w:rFonts w:ascii="宋体" w:eastAsia="宋体" w:hAnsi="宋体" w:hint="eastAsia"/>
          <w:sz w:val="24"/>
          <w:szCs w:val="24"/>
        </w:rPr>
        <w:t>：我是主持人，</w:t>
      </w:r>
      <w:r>
        <w:rPr>
          <w:rFonts w:ascii="宋体" w:eastAsia="宋体" w:hAnsi="宋体"/>
          <w:sz w:val="24"/>
          <w:szCs w:val="24"/>
        </w:rPr>
        <w:t>2020</w:t>
      </w:r>
      <w:r>
        <w:rPr>
          <w:rFonts w:ascii="宋体" w:eastAsia="宋体" w:hAnsi="宋体" w:hint="eastAsia"/>
          <w:sz w:val="24"/>
          <w:szCs w:val="24"/>
          <w:lang w:eastAsia="zh-Hans"/>
        </w:rPr>
        <w:t>级骨科研究生王雨心</w:t>
      </w:r>
    </w:p>
    <w:p w14:paraId="52AE6BAA" w14:textId="77777777" w:rsidR="00E4022A" w:rsidRDefault="00286955">
      <w:pPr>
        <w:spacing w:line="360" w:lineRule="auto"/>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：我是主持人，</w:t>
      </w:r>
      <w:r>
        <w:rPr>
          <w:rFonts w:ascii="宋体" w:eastAsia="宋体" w:hAnsi="宋体"/>
          <w:sz w:val="24"/>
          <w:szCs w:val="24"/>
        </w:rPr>
        <w:t xml:space="preserve"> </w:t>
      </w:r>
      <w:r>
        <w:rPr>
          <w:rFonts w:ascii="仿宋" w:eastAsia="仿宋" w:hAnsi="仿宋" w:cs="仿宋" w:hint="eastAsia"/>
          <w:sz w:val="24"/>
          <w:szCs w:val="24"/>
        </w:rPr>
        <w:t>2018</w:t>
      </w:r>
      <w:r>
        <w:rPr>
          <w:rFonts w:ascii="仿宋" w:eastAsia="仿宋" w:hAnsi="仿宋" w:cs="仿宋" w:hint="eastAsia"/>
          <w:sz w:val="24"/>
          <w:szCs w:val="24"/>
        </w:rPr>
        <w:t>级临床医学“</w:t>
      </w:r>
      <w:r>
        <w:rPr>
          <w:rFonts w:ascii="仿宋" w:eastAsia="仿宋" w:hAnsi="仿宋" w:cs="仿宋" w:hint="eastAsia"/>
          <w:sz w:val="24"/>
          <w:szCs w:val="24"/>
        </w:rPr>
        <w:t>5+3</w:t>
      </w:r>
      <w:r>
        <w:rPr>
          <w:rFonts w:ascii="仿宋" w:eastAsia="仿宋" w:hAnsi="仿宋" w:cs="仿宋" w:hint="eastAsia"/>
          <w:sz w:val="24"/>
          <w:szCs w:val="24"/>
        </w:rPr>
        <w:t>”本科生雷江楚</w:t>
      </w:r>
    </w:p>
    <w:p w14:paraId="08653466" w14:textId="77777777" w:rsidR="00E4022A" w:rsidRDefault="00286955">
      <w:pPr>
        <w:spacing w:line="360" w:lineRule="auto"/>
        <w:rPr>
          <w:rFonts w:ascii="宋体" w:eastAsia="宋体" w:hAnsi="宋体"/>
          <w:sz w:val="24"/>
          <w:szCs w:val="24"/>
        </w:rPr>
      </w:pPr>
      <w:r>
        <w:rPr>
          <w:rFonts w:ascii="宋体" w:eastAsia="宋体" w:hAnsi="宋体"/>
          <w:sz w:val="24"/>
          <w:szCs w:val="24"/>
        </w:rPr>
        <w:t>E</w:t>
      </w:r>
      <w:r>
        <w:rPr>
          <w:rFonts w:ascii="宋体" w:eastAsia="宋体" w:hAnsi="宋体" w:hint="eastAsia"/>
          <w:sz w:val="24"/>
          <w:szCs w:val="24"/>
        </w:rPr>
        <w:t>：我是主持人，</w:t>
      </w:r>
      <w:r>
        <w:rPr>
          <w:rFonts w:ascii="宋体" w:eastAsia="宋体" w:hAnsi="宋体" w:hint="eastAsia"/>
          <w:sz w:val="24"/>
          <w:szCs w:val="24"/>
        </w:rPr>
        <w:t xml:space="preserve"> 2</w:t>
      </w:r>
      <w:r>
        <w:rPr>
          <w:rFonts w:ascii="宋体" w:eastAsia="宋体" w:hAnsi="宋体"/>
          <w:sz w:val="24"/>
          <w:szCs w:val="24"/>
        </w:rPr>
        <w:t>018</w:t>
      </w:r>
      <w:r>
        <w:rPr>
          <w:rFonts w:ascii="宋体" w:eastAsia="宋体" w:hAnsi="宋体" w:hint="eastAsia"/>
          <w:sz w:val="24"/>
          <w:szCs w:val="24"/>
        </w:rPr>
        <w:t>级临床医学“</w:t>
      </w:r>
      <w:r>
        <w:rPr>
          <w:rFonts w:ascii="宋体" w:eastAsia="宋体" w:hAnsi="宋体" w:hint="eastAsia"/>
          <w:sz w:val="24"/>
          <w:szCs w:val="24"/>
        </w:rPr>
        <w:t>5+3</w:t>
      </w:r>
      <w:r>
        <w:rPr>
          <w:rFonts w:ascii="宋体" w:eastAsia="宋体" w:hAnsi="宋体" w:hint="eastAsia"/>
          <w:sz w:val="24"/>
          <w:szCs w:val="24"/>
        </w:rPr>
        <w:t>”本科生黄千硕</w:t>
      </w:r>
    </w:p>
    <w:p w14:paraId="2D97E627" w14:textId="77777777" w:rsidR="00E4022A" w:rsidRDefault="00286955">
      <w:pPr>
        <w:spacing w:line="360" w:lineRule="auto"/>
        <w:rPr>
          <w:rFonts w:ascii="宋体" w:eastAsia="宋体" w:hAnsi="宋体"/>
          <w:sz w:val="24"/>
          <w:szCs w:val="24"/>
        </w:rPr>
      </w:pPr>
      <w:r>
        <w:rPr>
          <w:rFonts w:ascii="宋体" w:eastAsia="宋体" w:hAnsi="宋体"/>
          <w:sz w:val="24"/>
          <w:szCs w:val="24"/>
        </w:rPr>
        <w:t>F</w:t>
      </w:r>
      <w:r>
        <w:rPr>
          <w:rFonts w:ascii="宋体" w:eastAsia="宋体" w:hAnsi="宋体" w:hint="eastAsia"/>
          <w:sz w:val="24"/>
          <w:szCs w:val="24"/>
        </w:rPr>
        <w:t>：我是主持人，</w:t>
      </w:r>
      <w:r>
        <w:rPr>
          <w:rFonts w:ascii="宋体" w:eastAsia="宋体" w:hAnsi="宋体"/>
          <w:sz w:val="24"/>
          <w:szCs w:val="24"/>
        </w:rPr>
        <w:t xml:space="preserve"> </w:t>
      </w:r>
      <w:r>
        <w:rPr>
          <w:rFonts w:ascii="仿宋" w:eastAsia="仿宋" w:hAnsi="仿宋" w:cs="仿宋" w:hint="eastAsia"/>
          <w:sz w:val="24"/>
          <w:szCs w:val="24"/>
        </w:rPr>
        <w:t>2019</w:t>
      </w:r>
      <w:r>
        <w:rPr>
          <w:rFonts w:ascii="仿宋" w:eastAsia="仿宋" w:hAnsi="仿宋" w:cs="仿宋" w:hint="eastAsia"/>
          <w:sz w:val="24"/>
          <w:szCs w:val="24"/>
        </w:rPr>
        <w:t>级预防医学本科生董思彤</w:t>
      </w:r>
    </w:p>
    <w:p w14:paraId="37652961" w14:textId="77777777" w:rsidR="00E4022A" w:rsidRDefault="00286955">
      <w:pPr>
        <w:spacing w:line="360" w:lineRule="auto"/>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：我是主持人，</w:t>
      </w:r>
      <w:r>
        <w:rPr>
          <w:rFonts w:ascii="宋体" w:eastAsia="宋体" w:hAnsi="宋体"/>
          <w:sz w:val="24"/>
          <w:szCs w:val="24"/>
        </w:rPr>
        <w:t xml:space="preserve"> </w:t>
      </w:r>
      <w:r>
        <w:rPr>
          <w:rFonts w:ascii="仿宋" w:eastAsia="仿宋" w:hAnsi="仿宋" w:cs="仿宋" w:hint="eastAsia"/>
          <w:sz w:val="24"/>
          <w:szCs w:val="24"/>
        </w:rPr>
        <w:t>2020</w:t>
      </w:r>
      <w:r>
        <w:rPr>
          <w:rFonts w:ascii="仿宋" w:eastAsia="仿宋" w:hAnsi="仿宋" w:cs="仿宋" w:hint="eastAsia"/>
          <w:sz w:val="24"/>
          <w:szCs w:val="24"/>
        </w:rPr>
        <w:t>级医学实验班类“</w:t>
      </w:r>
      <w:r>
        <w:rPr>
          <w:rFonts w:ascii="仿宋" w:eastAsia="仿宋" w:hAnsi="仿宋" w:cs="仿宋" w:hint="eastAsia"/>
          <w:sz w:val="24"/>
          <w:szCs w:val="24"/>
        </w:rPr>
        <w:t>5+3</w:t>
      </w:r>
      <w:r>
        <w:rPr>
          <w:rFonts w:ascii="仿宋" w:eastAsia="仿宋" w:hAnsi="仿宋" w:cs="仿宋" w:hint="eastAsia"/>
          <w:sz w:val="24"/>
          <w:szCs w:val="24"/>
        </w:rPr>
        <w:t>”本科生叶天宁</w:t>
      </w:r>
    </w:p>
    <w:p w14:paraId="3EF14575" w14:textId="77777777" w:rsidR="00E4022A" w:rsidRDefault="00286955">
      <w:pPr>
        <w:spacing w:line="264" w:lineRule="auto"/>
        <w:rPr>
          <w:rFonts w:ascii="仿宋" w:eastAsia="仿宋" w:hAnsi="仿宋" w:cs="仿宋"/>
          <w:sz w:val="24"/>
          <w:szCs w:val="24"/>
        </w:rPr>
      </w:pPr>
      <w:r>
        <w:rPr>
          <w:rFonts w:ascii="仿宋" w:eastAsia="仿宋" w:hAnsi="仿宋" w:cs="仿宋" w:hint="eastAsia"/>
          <w:sz w:val="24"/>
          <w:szCs w:val="24"/>
          <w:lang w:eastAsia="zh-Hans"/>
        </w:rPr>
        <w:lastRenderedPageBreak/>
        <w:t>A</w:t>
      </w:r>
      <w:r>
        <w:rPr>
          <w:rFonts w:ascii="仿宋" w:eastAsia="仿宋" w:hAnsi="仿宋" w:cs="仿宋" w:hint="eastAsia"/>
          <w:sz w:val="24"/>
          <w:szCs w:val="24"/>
        </w:rPr>
        <w:t>：</w:t>
      </w:r>
      <w:r>
        <w:rPr>
          <w:rFonts w:ascii="仿宋" w:eastAsia="仿宋" w:hAnsi="仿宋" w:cs="仿宋" w:hint="eastAsia"/>
          <w:sz w:val="24"/>
          <w:szCs w:val="24"/>
          <w:lang w:eastAsia="zh-Hans"/>
        </w:rPr>
        <w:t>繁星璀璨，</w:t>
      </w:r>
      <w:r>
        <w:rPr>
          <w:rFonts w:ascii="仿宋" w:eastAsia="仿宋" w:hAnsi="仿宋" w:cs="仿宋" w:hint="eastAsia"/>
          <w:sz w:val="24"/>
          <w:szCs w:val="24"/>
        </w:rPr>
        <w:t>欢聚一堂</w:t>
      </w:r>
      <w:r>
        <w:rPr>
          <w:rFonts w:ascii="仿宋" w:eastAsia="仿宋" w:hAnsi="仿宋" w:cs="仿宋" w:hint="eastAsia"/>
          <w:sz w:val="24"/>
          <w:szCs w:val="24"/>
          <w:lang w:eastAsia="zh-Hans"/>
        </w:rPr>
        <w:t>，我们用</w:t>
      </w:r>
      <w:r>
        <w:rPr>
          <w:rFonts w:ascii="仿宋" w:eastAsia="仿宋" w:hAnsi="仿宋" w:cs="仿宋" w:hint="eastAsia"/>
          <w:sz w:val="24"/>
          <w:szCs w:val="24"/>
        </w:rPr>
        <w:t>歌舞</w:t>
      </w:r>
      <w:r>
        <w:rPr>
          <w:rFonts w:ascii="仿宋" w:eastAsia="仿宋" w:hAnsi="仿宋" w:cs="仿宋" w:hint="eastAsia"/>
          <w:sz w:val="24"/>
          <w:szCs w:val="24"/>
          <w:lang w:eastAsia="zh-Hans"/>
        </w:rPr>
        <w:t>展现</w:t>
      </w:r>
      <w:r>
        <w:rPr>
          <w:rFonts w:ascii="仿宋" w:eastAsia="仿宋" w:hAnsi="仿宋" w:cs="仿宋" w:hint="eastAsia"/>
          <w:sz w:val="24"/>
          <w:szCs w:val="24"/>
        </w:rPr>
        <w:t>青春风采；</w:t>
      </w:r>
    </w:p>
    <w:p w14:paraId="49025D77" w14:textId="77777777" w:rsidR="00E4022A" w:rsidRDefault="00286955">
      <w:pPr>
        <w:spacing w:line="264" w:lineRule="auto"/>
        <w:rPr>
          <w:rFonts w:ascii="仿宋" w:eastAsia="仿宋" w:hAnsi="仿宋" w:cs="仿宋"/>
          <w:sz w:val="24"/>
          <w:szCs w:val="24"/>
        </w:rPr>
      </w:pPr>
      <w:r>
        <w:rPr>
          <w:rFonts w:ascii="仿宋" w:eastAsia="仿宋" w:hAnsi="仿宋" w:cs="仿宋" w:hint="eastAsia"/>
          <w:sz w:val="24"/>
          <w:szCs w:val="24"/>
          <w:lang w:eastAsia="zh-Hans"/>
        </w:rPr>
        <w:t>B</w:t>
      </w:r>
      <w:r>
        <w:rPr>
          <w:rFonts w:ascii="仿宋" w:eastAsia="仿宋" w:hAnsi="仿宋" w:cs="仿宋" w:hint="eastAsia"/>
          <w:sz w:val="24"/>
          <w:szCs w:val="24"/>
        </w:rPr>
        <w:t>：</w:t>
      </w:r>
      <w:r>
        <w:rPr>
          <w:rFonts w:ascii="仿宋" w:eastAsia="仿宋" w:hAnsi="仿宋" w:cs="仿宋" w:hint="eastAsia"/>
          <w:sz w:val="24"/>
          <w:szCs w:val="24"/>
          <w:lang w:eastAsia="zh-Hans"/>
        </w:rPr>
        <w:t>心潮澎湃，逐梦舞台，我们用激情迎接灿烂未来；</w:t>
      </w:r>
    </w:p>
    <w:p w14:paraId="7AC86E67" w14:textId="77777777" w:rsidR="00E4022A" w:rsidRDefault="00286955">
      <w:pPr>
        <w:spacing w:line="360" w:lineRule="auto"/>
        <w:rPr>
          <w:rFonts w:ascii="宋体" w:eastAsia="宋体" w:hAnsi="宋体"/>
          <w:color w:val="FF0000"/>
          <w:sz w:val="24"/>
          <w:szCs w:val="24"/>
        </w:rPr>
      </w:pPr>
      <w:r>
        <w:rPr>
          <w:rFonts w:ascii="宋体" w:eastAsia="宋体" w:hAnsi="宋体"/>
          <w:color w:val="FF0000"/>
          <w:sz w:val="24"/>
          <w:szCs w:val="24"/>
        </w:rPr>
        <w:t>C</w:t>
      </w:r>
      <w:r>
        <w:rPr>
          <w:rFonts w:ascii="宋体" w:eastAsia="宋体" w:hAnsi="宋体" w:hint="eastAsia"/>
          <w:color w:val="FF0000"/>
          <w:sz w:val="24"/>
          <w:szCs w:val="24"/>
        </w:rPr>
        <w:t>：</w:t>
      </w:r>
      <w:r>
        <w:rPr>
          <w:rFonts w:ascii="宋体" w:eastAsia="宋体" w:hAnsi="宋体"/>
          <w:color w:val="FF0000"/>
          <w:sz w:val="24"/>
          <w:szCs w:val="24"/>
        </w:rPr>
        <w:t>2020</w:t>
      </w:r>
      <w:r>
        <w:rPr>
          <w:rFonts w:ascii="宋体" w:eastAsia="宋体" w:hAnsi="宋体" w:hint="eastAsia"/>
          <w:color w:val="FF0000"/>
          <w:sz w:val="24"/>
          <w:szCs w:val="24"/>
          <w:lang w:eastAsia="zh-Hans"/>
        </w:rPr>
        <w:t>年，充斥着离别与泪水，但也坚守着胜利</w:t>
      </w:r>
      <w:r>
        <w:rPr>
          <w:rFonts w:ascii="宋体" w:eastAsia="宋体" w:hAnsi="宋体" w:hint="eastAsia"/>
          <w:color w:val="FF0000"/>
          <w:sz w:val="24"/>
          <w:szCs w:val="24"/>
        </w:rPr>
        <w:t>和</w:t>
      </w:r>
      <w:r>
        <w:rPr>
          <w:rFonts w:ascii="宋体" w:eastAsia="宋体" w:hAnsi="宋体" w:hint="eastAsia"/>
          <w:color w:val="FF0000"/>
          <w:sz w:val="24"/>
          <w:szCs w:val="24"/>
          <w:lang w:eastAsia="zh-Hans"/>
        </w:rPr>
        <w:t>曙光；</w:t>
      </w:r>
    </w:p>
    <w:p w14:paraId="76404CE4" w14:textId="77777777" w:rsidR="00E4022A" w:rsidRDefault="00286955">
      <w:pPr>
        <w:spacing w:line="360" w:lineRule="auto"/>
        <w:rPr>
          <w:rFonts w:ascii="宋体" w:eastAsia="宋体" w:hAnsi="宋体"/>
          <w:color w:val="FF0000"/>
          <w:sz w:val="24"/>
          <w:szCs w:val="24"/>
        </w:rPr>
      </w:pPr>
      <w:r>
        <w:rPr>
          <w:rFonts w:ascii="宋体" w:eastAsia="宋体" w:hAnsi="宋体"/>
          <w:color w:val="FF0000"/>
          <w:sz w:val="24"/>
          <w:szCs w:val="24"/>
        </w:rPr>
        <w:t>D</w:t>
      </w:r>
      <w:r>
        <w:rPr>
          <w:rFonts w:ascii="宋体" w:eastAsia="宋体" w:hAnsi="宋体" w:hint="eastAsia"/>
          <w:color w:val="FF0000"/>
          <w:sz w:val="24"/>
          <w:szCs w:val="24"/>
        </w:rPr>
        <w:t>：</w:t>
      </w:r>
      <w:r>
        <w:rPr>
          <w:rFonts w:ascii="宋体" w:eastAsia="宋体" w:hAnsi="宋体"/>
          <w:color w:val="FF0000"/>
          <w:sz w:val="24"/>
          <w:szCs w:val="24"/>
        </w:rPr>
        <w:t>2021</w:t>
      </w:r>
      <w:r>
        <w:rPr>
          <w:rFonts w:ascii="宋体" w:eastAsia="宋体" w:hAnsi="宋体" w:hint="eastAsia"/>
          <w:color w:val="FF0000"/>
          <w:sz w:val="24"/>
          <w:szCs w:val="24"/>
          <w:lang w:eastAsia="zh-Hans"/>
        </w:rPr>
        <w:t>年，踏着新年的钟声，让我们驱散阴霾，走进蓬勃的希望</w:t>
      </w:r>
      <w:r>
        <w:rPr>
          <w:rFonts w:ascii="宋体" w:eastAsia="宋体" w:hAnsi="宋体" w:hint="eastAsia"/>
          <w:color w:val="FF0000"/>
          <w:sz w:val="24"/>
          <w:szCs w:val="24"/>
        </w:rPr>
        <w:t>！</w:t>
      </w:r>
    </w:p>
    <w:p w14:paraId="1BD2C130" w14:textId="77777777" w:rsidR="00E4022A" w:rsidRDefault="00286955">
      <w:pPr>
        <w:spacing w:line="360" w:lineRule="auto"/>
        <w:rPr>
          <w:rFonts w:ascii="宋体" w:eastAsia="宋体" w:hAnsi="宋体"/>
          <w:sz w:val="24"/>
          <w:szCs w:val="24"/>
        </w:rPr>
      </w:pPr>
      <w:r>
        <w:rPr>
          <w:rFonts w:ascii="宋体" w:eastAsia="宋体" w:hAnsi="宋体" w:hint="eastAsia"/>
          <w:sz w:val="24"/>
          <w:szCs w:val="24"/>
          <w:lang w:eastAsia="zh-Hans"/>
        </w:rPr>
        <w:t>E</w:t>
      </w:r>
      <w:r>
        <w:rPr>
          <w:rFonts w:ascii="宋体" w:eastAsia="宋体" w:hAnsi="宋体" w:hint="eastAsia"/>
          <w:sz w:val="24"/>
          <w:szCs w:val="24"/>
        </w:rPr>
        <w:t>：今夜，嘉宾云集，群星璀璨。下面请允许我为大家介绍出席今晚晚会的各位领导和老师，他们是：</w:t>
      </w:r>
      <w:ins w:id="1" w:author="dell" w:date="2020-12-29T09:47:00Z">
        <w:r>
          <w:rPr>
            <w:rFonts w:ascii="宋体" w:eastAsia="宋体" w:hAnsi="宋体" w:hint="eastAsia"/>
            <w:sz w:val="24"/>
            <w:szCs w:val="24"/>
          </w:rPr>
          <w:t>（注意停顿和鼓掌）</w:t>
        </w:r>
      </w:ins>
    </w:p>
    <w:p w14:paraId="7F4A19BD" w14:textId="77777777" w:rsidR="00E4022A" w:rsidRDefault="00286955">
      <w:pPr>
        <w:spacing w:line="360" w:lineRule="auto"/>
        <w:rPr>
          <w:ins w:id="2" w:author="dell" w:date="2020-12-29T09:47:00Z"/>
          <w:rFonts w:ascii="宋体" w:eastAsia="宋体" w:hAnsi="宋体"/>
          <w:sz w:val="24"/>
          <w:szCs w:val="24"/>
        </w:rPr>
      </w:pPr>
      <w:ins w:id="3" w:author="dell" w:date="2020-12-29T09:47:00Z">
        <w:r>
          <w:rPr>
            <w:rFonts w:ascii="宋体" w:eastAsia="宋体" w:hAnsi="宋体"/>
            <w:sz w:val="24"/>
            <w:szCs w:val="24"/>
          </w:rPr>
          <w:t>浙江大学党委常委</w:t>
        </w:r>
        <w:r>
          <w:rPr>
            <w:rFonts w:ascii="宋体" w:eastAsia="宋体" w:hAnsi="宋体" w:hint="eastAsia"/>
            <w:sz w:val="24"/>
            <w:szCs w:val="24"/>
          </w:rPr>
          <w:t>、</w:t>
        </w:r>
        <w:r>
          <w:rPr>
            <w:rFonts w:ascii="宋体" w:eastAsia="宋体" w:hAnsi="宋体"/>
            <w:sz w:val="24"/>
            <w:szCs w:val="24"/>
          </w:rPr>
          <w:t>医学院常务副院长</w:t>
        </w:r>
        <w:r>
          <w:rPr>
            <w:rFonts w:ascii="宋体" w:eastAsia="宋体" w:hAnsi="宋体" w:hint="eastAsia"/>
            <w:sz w:val="24"/>
            <w:szCs w:val="24"/>
          </w:rPr>
          <w:t xml:space="preserve">  </w:t>
        </w:r>
        <w:r>
          <w:rPr>
            <w:rFonts w:ascii="宋体" w:eastAsia="宋体" w:hAnsi="宋体" w:hint="eastAsia"/>
            <w:sz w:val="24"/>
            <w:szCs w:val="24"/>
          </w:rPr>
          <w:t>李晓明老师</w:t>
        </w:r>
      </w:ins>
    </w:p>
    <w:p w14:paraId="58CA568E" w14:textId="77777777" w:rsidR="00E4022A" w:rsidRDefault="00286955">
      <w:pPr>
        <w:spacing w:line="360" w:lineRule="auto"/>
        <w:rPr>
          <w:ins w:id="4" w:author="dell" w:date="2020-12-29T09:47:00Z"/>
          <w:rFonts w:ascii="宋体" w:eastAsia="宋体" w:hAnsi="宋体"/>
          <w:sz w:val="24"/>
          <w:szCs w:val="24"/>
        </w:rPr>
      </w:pPr>
      <w:ins w:id="5" w:author="dell" w:date="2020-12-29T09:47:00Z">
        <w:r>
          <w:rPr>
            <w:rFonts w:ascii="宋体" w:eastAsia="宋体" w:hAnsi="宋体" w:hint="eastAsia"/>
            <w:sz w:val="24"/>
            <w:szCs w:val="24"/>
          </w:rPr>
          <w:t>医学院党委常务副书记</w:t>
        </w:r>
        <w:r>
          <w:rPr>
            <w:rFonts w:ascii="宋体" w:eastAsia="宋体" w:hAnsi="宋体" w:hint="eastAsia"/>
            <w:sz w:val="24"/>
            <w:szCs w:val="24"/>
          </w:rPr>
          <w:t xml:space="preserve">  </w:t>
        </w:r>
        <w:r>
          <w:rPr>
            <w:rFonts w:ascii="宋体" w:eastAsia="宋体" w:hAnsi="宋体" w:hint="eastAsia"/>
            <w:sz w:val="24"/>
            <w:szCs w:val="24"/>
          </w:rPr>
          <w:t>夏标泉老师</w:t>
        </w:r>
      </w:ins>
    </w:p>
    <w:p w14:paraId="656758D4" w14:textId="77777777" w:rsidR="00E4022A" w:rsidRDefault="00286955">
      <w:pPr>
        <w:spacing w:line="360" w:lineRule="auto"/>
        <w:rPr>
          <w:ins w:id="6" w:author="dell" w:date="2020-12-29T09:47:00Z"/>
          <w:rFonts w:ascii="宋体" w:eastAsia="宋体" w:hAnsi="宋体"/>
          <w:sz w:val="24"/>
          <w:szCs w:val="24"/>
        </w:rPr>
      </w:pPr>
      <w:ins w:id="7" w:author="dell" w:date="2020-12-29T09:47:00Z">
        <w:r>
          <w:rPr>
            <w:rFonts w:ascii="宋体" w:eastAsia="宋体" w:hAnsi="宋体" w:hint="eastAsia"/>
            <w:sz w:val="24"/>
            <w:szCs w:val="24"/>
          </w:rPr>
          <w:t>医学院党委副书记</w:t>
        </w:r>
        <w:r>
          <w:rPr>
            <w:rFonts w:ascii="宋体" w:eastAsia="宋体" w:hAnsi="宋体" w:hint="eastAsia"/>
            <w:sz w:val="24"/>
            <w:szCs w:val="24"/>
          </w:rPr>
          <w:t xml:space="preserve">  </w:t>
        </w:r>
        <w:r>
          <w:rPr>
            <w:rFonts w:ascii="宋体" w:eastAsia="宋体" w:hAnsi="宋体" w:hint="eastAsia"/>
            <w:sz w:val="24"/>
            <w:szCs w:val="24"/>
          </w:rPr>
          <w:t>陈国忠老师</w:t>
        </w:r>
      </w:ins>
    </w:p>
    <w:p w14:paraId="48C7B5A6" w14:textId="77777777" w:rsidR="00E4022A" w:rsidRDefault="00286955">
      <w:pPr>
        <w:spacing w:line="360" w:lineRule="auto"/>
        <w:rPr>
          <w:ins w:id="8" w:author="dell" w:date="2020-12-29T09:47:00Z"/>
          <w:rFonts w:ascii="宋体" w:eastAsia="宋体" w:hAnsi="宋体"/>
          <w:sz w:val="24"/>
          <w:szCs w:val="24"/>
        </w:rPr>
      </w:pPr>
      <w:ins w:id="9" w:author="dell" w:date="2020-12-29T09:47:00Z">
        <w:r>
          <w:rPr>
            <w:rFonts w:ascii="宋体" w:eastAsia="宋体" w:hAnsi="宋体" w:hint="eastAsia"/>
            <w:sz w:val="24"/>
            <w:szCs w:val="24"/>
          </w:rPr>
          <w:t>医学院党委副书记</w:t>
        </w:r>
        <w:r>
          <w:rPr>
            <w:rFonts w:ascii="宋体" w:eastAsia="宋体" w:hAnsi="宋体" w:hint="eastAsia"/>
            <w:sz w:val="24"/>
            <w:szCs w:val="24"/>
          </w:rPr>
          <w:t xml:space="preserve">  </w:t>
        </w:r>
        <w:r>
          <w:rPr>
            <w:rFonts w:ascii="宋体" w:eastAsia="宋体" w:hAnsi="宋体" w:hint="eastAsia"/>
            <w:sz w:val="24"/>
            <w:szCs w:val="24"/>
          </w:rPr>
          <w:t>陈周闻老师</w:t>
        </w:r>
      </w:ins>
    </w:p>
    <w:p w14:paraId="30908C14" w14:textId="77777777" w:rsidR="00E4022A" w:rsidRDefault="00286955">
      <w:pPr>
        <w:spacing w:line="360" w:lineRule="auto"/>
        <w:rPr>
          <w:ins w:id="10" w:author="dell" w:date="2020-12-29T09:47:00Z"/>
          <w:rFonts w:ascii="宋体" w:eastAsia="宋体" w:hAnsi="宋体"/>
          <w:sz w:val="24"/>
          <w:szCs w:val="24"/>
        </w:rPr>
      </w:pPr>
      <w:ins w:id="11" w:author="dell" w:date="2020-12-29T09:47:00Z">
        <w:r>
          <w:rPr>
            <w:rFonts w:ascii="宋体" w:eastAsia="宋体" w:hAnsi="宋体" w:hint="eastAsia"/>
            <w:sz w:val="24"/>
            <w:szCs w:val="24"/>
          </w:rPr>
          <w:t>医学院副院长</w:t>
        </w:r>
        <w:r>
          <w:rPr>
            <w:rFonts w:ascii="宋体" w:eastAsia="宋体" w:hAnsi="宋体" w:hint="eastAsia"/>
            <w:sz w:val="24"/>
            <w:szCs w:val="24"/>
          </w:rPr>
          <w:t xml:space="preserve">  </w:t>
        </w:r>
        <w:r>
          <w:rPr>
            <w:rFonts w:ascii="宋体" w:eastAsia="宋体" w:hAnsi="宋体" w:hint="eastAsia"/>
            <w:sz w:val="24"/>
            <w:szCs w:val="24"/>
          </w:rPr>
          <w:t>徐骁老师</w:t>
        </w:r>
      </w:ins>
    </w:p>
    <w:p w14:paraId="345AAEE3" w14:textId="77777777" w:rsidR="00E4022A" w:rsidRDefault="00286955">
      <w:pPr>
        <w:spacing w:line="360" w:lineRule="auto"/>
        <w:rPr>
          <w:ins w:id="12" w:author="dell" w:date="2020-12-29T09:47:00Z"/>
          <w:rFonts w:ascii="宋体" w:eastAsia="宋体" w:hAnsi="宋体"/>
          <w:sz w:val="24"/>
          <w:szCs w:val="24"/>
        </w:rPr>
      </w:pPr>
      <w:ins w:id="13" w:author="dell" w:date="2020-12-29T09:47:00Z">
        <w:r>
          <w:rPr>
            <w:rFonts w:ascii="宋体" w:eastAsia="宋体" w:hAnsi="宋体" w:hint="eastAsia"/>
            <w:sz w:val="24"/>
            <w:szCs w:val="24"/>
          </w:rPr>
          <w:t>医学院副院长</w:t>
        </w:r>
        <w:r>
          <w:rPr>
            <w:rFonts w:ascii="宋体" w:eastAsia="宋体" w:hAnsi="宋体" w:hint="eastAsia"/>
            <w:sz w:val="24"/>
            <w:szCs w:val="24"/>
          </w:rPr>
          <w:t xml:space="preserve">  </w:t>
        </w:r>
        <w:r>
          <w:rPr>
            <w:rFonts w:ascii="宋体" w:eastAsia="宋体" w:hAnsi="宋体" w:hint="eastAsia"/>
            <w:sz w:val="24"/>
            <w:szCs w:val="24"/>
          </w:rPr>
          <w:t>张丹老师</w:t>
        </w:r>
      </w:ins>
    </w:p>
    <w:p w14:paraId="15F40938" w14:textId="77777777" w:rsidR="00E4022A" w:rsidRDefault="00E4022A">
      <w:pPr>
        <w:spacing w:line="360" w:lineRule="auto"/>
        <w:rPr>
          <w:del w:id="14" w:author="dell" w:date="2020-12-29T09:47:00Z"/>
          <w:rFonts w:ascii="宋体" w:eastAsia="宋体" w:hAnsi="宋体"/>
          <w:sz w:val="24"/>
          <w:szCs w:val="24"/>
        </w:rPr>
      </w:pPr>
    </w:p>
    <w:p w14:paraId="4E125926" w14:textId="77777777" w:rsidR="00E4022A" w:rsidRDefault="00E4022A">
      <w:pPr>
        <w:spacing w:line="360" w:lineRule="auto"/>
        <w:rPr>
          <w:del w:id="15" w:author="dell" w:date="2020-12-29T09:47:00Z"/>
          <w:rFonts w:ascii="宋体" w:eastAsia="宋体" w:hAnsi="宋体"/>
          <w:sz w:val="24"/>
          <w:szCs w:val="24"/>
        </w:rPr>
      </w:pPr>
    </w:p>
    <w:p w14:paraId="30F2DC4D" w14:textId="77777777" w:rsidR="00E4022A" w:rsidRDefault="00E4022A">
      <w:pPr>
        <w:spacing w:line="360" w:lineRule="auto"/>
        <w:rPr>
          <w:rFonts w:ascii="宋体" w:eastAsia="宋体" w:hAnsi="宋体"/>
          <w:sz w:val="24"/>
          <w:szCs w:val="24"/>
        </w:rPr>
      </w:pPr>
    </w:p>
    <w:p w14:paraId="6FFA331D" w14:textId="77777777" w:rsidR="00E4022A" w:rsidRDefault="00286955">
      <w:pPr>
        <w:spacing w:line="360" w:lineRule="auto"/>
        <w:rPr>
          <w:rFonts w:ascii="宋体" w:eastAsia="宋体" w:hAnsi="宋体"/>
          <w:sz w:val="24"/>
          <w:szCs w:val="24"/>
          <w:lang w:eastAsia="zh-Hans"/>
        </w:rPr>
      </w:pPr>
      <w:r>
        <w:rPr>
          <w:rFonts w:ascii="宋体" w:eastAsia="宋体" w:hAnsi="宋体" w:hint="eastAsia"/>
          <w:sz w:val="24"/>
          <w:szCs w:val="24"/>
          <w:lang w:eastAsia="zh-Hans"/>
        </w:rPr>
        <w:t>F</w:t>
      </w:r>
      <w:r>
        <w:rPr>
          <w:rFonts w:ascii="宋体" w:eastAsia="宋体" w:hAnsi="宋体"/>
          <w:sz w:val="24"/>
          <w:szCs w:val="24"/>
          <w:lang w:eastAsia="zh-Hans"/>
        </w:rPr>
        <w:t>：</w:t>
      </w:r>
      <w:r>
        <w:rPr>
          <w:rFonts w:ascii="宋体" w:eastAsia="宋体" w:hAnsi="宋体" w:hint="eastAsia"/>
          <w:sz w:val="24"/>
          <w:szCs w:val="24"/>
          <w:lang w:eastAsia="zh-Hans"/>
        </w:rPr>
        <w:t>欢迎您</w:t>
      </w:r>
    </w:p>
    <w:p w14:paraId="6C87C1C4" w14:textId="77777777" w:rsidR="00E4022A" w:rsidRDefault="00286955">
      <w:pPr>
        <w:spacing w:line="360" w:lineRule="auto"/>
        <w:rPr>
          <w:ins w:id="16" w:author="dell" w:date="2020-12-29T09:49:00Z"/>
          <w:rFonts w:ascii="宋体" w:eastAsia="宋体" w:hAnsi="宋体"/>
          <w:sz w:val="24"/>
          <w:szCs w:val="24"/>
        </w:rPr>
      </w:pPr>
      <w:r>
        <w:rPr>
          <w:rFonts w:ascii="宋体" w:eastAsia="宋体" w:hAnsi="宋体" w:hint="eastAsia"/>
          <w:sz w:val="24"/>
          <w:szCs w:val="24"/>
          <w:lang w:eastAsia="zh-Hans"/>
        </w:rPr>
        <w:t>F</w:t>
      </w:r>
      <w:r>
        <w:rPr>
          <w:rFonts w:ascii="宋体" w:eastAsia="宋体" w:hAnsi="宋体" w:hint="eastAsia"/>
          <w:sz w:val="24"/>
          <w:szCs w:val="24"/>
        </w:rPr>
        <w:t>：同时，来到今晚晚会现场的还有来自学院各</w:t>
      </w:r>
      <w:del w:id="17" w:author="dell" w:date="2020-12-29T09:47:00Z">
        <w:r>
          <w:rPr>
            <w:rFonts w:ascii="宋体" w:eastAsia="宋体" w:hAnsi="宋体" w:hint="eastAsia"/>
            <w:sz w:val="24"/>
            <w:szCs w:val="24"/>
          </w:rPr>
          <w:delText>机关单位</w:delText>
        </w:r>
      </w:del>
      <w:ins w:id="18" w:author="dell" w:date="2020-12-29T09:47:00Z">
        <w:r>
          <w:rPr>
            <w:rFonts w:ascii="宋体" w:eastAsia="宋体" w:hAnsi="宋体" w:hint="eastAsia"/>
            <w:sz w:val="24"/>
            <w:szCs w:val="24"/>
          </w:rPr>
          <w:t>系所</w:t>
        </w:r>
      </w:ins>
      <w:r>
        <w:rPr>
          <w:rFonts w:ascii="宋体" w:eastAsia="宋体" w:hAnsi="宋体" w:hint="eastAsia"/>
          <w:sz w:val="24"/>
          <w:szCs w:val="24"/>
        </w:rPr>
        <w:t>、</w:t>
      </w:r>
      <w:del w:id="19" w:author="dell" w:date="2020-12-29T09:47:00Z">
        <w:r>
          <w:rPr>
            <w:rFonts w:ascii="宋体" w:eastAsia="宋体" w:hAnsi="宋体" w:hint="eastAsia"/>
            <w:sz w:val="24"/>
            <w:szCs w:val="24"/>
          </w:rPr>
          <w:delText>各</w:delText>
        </w:r>
      </w:del>
      <w:r>
        <w:rPr>
          <w:rFonts w:ascii="宋体" w:eastAsia="宋体" w:hAnsi="宋体" w:hint="eastAsia"/>
          <w:sz w:val="24"/>
          <w:szCs w:val="24"/>
        </w:rPr>
        <w:t>临床医学院、</w:t>
      </w:r>
      <w:del w:id="20" w:author="dell" w:date="2020-12-29T09:47:00Z">
        <w:r>
          <w:rPr>
            <w:rFonts w:ascii="宋体" w:eastAsia="宋体" w:hAnsi="宋体" w:hint="eastAsia"/>
            <w:sz w:val="24"/>
            <w:szCs w:val="24"/>
          </w:rPr>
          <w:delText>各</w:delText>
        </w:r>
      </w:del>
      <w:r>
        <w:rPr>
          <w:rFonts w:ascii="宋体" w:eastAsia="宋体" w:hAnsi="宋体" w:hint="eastAsia"/>
          <w:sz w:val="24"/>
          <w:szCs w:val="24"/>
        </w:rPr>
        <w:t>职能部门的老师</w:t>
      </w:r>
      <w:del w:id="21" w:author="dell" w:date="2020-12-29T09:47:00Z">
        <w:r>
          <w:rPr>
            <w:rFonts w:ascii="宋体" w:eastAsia="宋体" w:hAnsi="宋体" w:hint="eastAsia"/>
            <w:sz w:val="24"/>
            <w:szCs w:val="24"/>
          </w:rPr>
          <w:delText>、</w:delText>
        </w:r>
      </w:del>
      <w:ins w:id="22" w:author="dell" w:date="2020-12-29T09:47:00Z">
        <w:r>
          <w:rPr>
            <w:rFonts w:ascii="宋体" w:eastAsia="宋体" w:hAnsi="宋体" w:hint="eastAsia"/>
            <w:sz w:val="24"/>
            <w:szCs w:val="24"/>
          </w:rPr>
          <w:t>，</w:t>
        </w:r>
      </w:ins>
      <w:ins w:id="23" w:author="dell" w:date="2020-12-29T09:48:00Z">
        <w:r>
          <w:rPr>
            <w:rFonts w:ascii="宋体" w:eastAsia="宋体" w:hAnsi="宋体" w:hint="eastAsia"/>
            <w:sz w:val="24"/>
            <w:szCs w:val="24"/>
          </w:rPr>
          <w:t>以及</w:t>
        </w:r>
      </w:ins>
      <w:del w:id="24" w:author="dell" w:date="2020-12-29T09:48:00Z">
        <w:r>
          <w:rPr>
            <w:rFonts w:ascii="宋体" w:eastAsia="宋体" w:hAnsi="宋体" w:hint="eastAsia"/>
            <w:sz w:val="24"/>
            <w:szCs w:val="24"/>
          </w:rPr>
          <w:delText>新生之友、德育导师和</w:delText>
        </w:r>
      </w:del>
      <w:r>
        <w:rPr>
          <w:rFonts w:ascii="宋体" w:eastAsia="宋体" w:hAnsi="宋体" w:hint="eastAsia"/>
          <w:sz w:val="24"/>
          <w:szCs w:val="24"/>
        </w:rPr>
        <w:t>班主任</w:t>
      </w:r>
      <w:ins w:id="25" w:author="dell" w:date="2020-12-29T09:48:00Z">
        <w:r>
          <w:rPr>
            <w:rFonts w:ascii="宋体" w:eastAsia="宋体" w:hAnsi="宋体" w:hint="eastAsia"/>
            <w:sz w:val="24"/>
            <w:szCs w:val="24"/>
          </w:rPr>
          <w:t>、德育导师、新生之友和辅导员们</w:t>
        </w:r>
      </w:ins>
      <w:del w:id="26" w:author="dell" w:date="2020-12-29T09:48:00Z">
        <w:r>
          <w:rPr>
            <w:rFonts w:ascii="宋体" w:eastAsia="宋体" w:hAnsi="宋体" w:hint="eastAsia"/>
            <w:sz w:val="24"/>
            <w:szCs w:val="24"/>
          </w:rPr>
          <w:delText>老师</w:delText>
        </w:r>
      </w:del>
      <w:r>
        <w:rPr>
          <w:rFonts w:ascii="宋体" w:eastAsia="宋体" w:hAnsi="宋体" w:hint="eastAsia"/>
          <w:sz w:val="24"/>
          <w:szCs w:val="24"/>
        </w:rPr>
        <w:t>，让我们用</w:t>
      </w:r>
      <w:del w:id="27" w:author="dell" w:date="2020-12-29T09:48:00Z">
        <w:r>
          <w:rPr>
            <w:rFonts w:ascii="宋体" w:eastAsia="宋体" w:hAnsi="宋体" w:hint="eastAsia"/>
            <w:sz w:val="24"/>
            <w:szCs w:val="24"/>
          </w:rPr>
          <w:delText>同样</w:delText>
        </w:r>
      </w:del>
      <w:r>
        <w:rPr>
          <w:rFonts w:ascii="宋体" w:eastAsia="宋体" w:hAnsi="宋体" w:hint="eastAsia"/>
          <w:sz w:val="24"/>
          <w:szCs w:val="24"/>
        </w:rPr>
        <w:t>热情的掌声欢迎他们的到来！</w:t>
      </w:r>
    </w:p>
    <w:p w14:paraId="2F215B23" w14:textId="77777777" w:rsidR="00E4022A" w:rsidRDefault="00E4022A">
      <w:pPr>
        <w:spacing w:line="360" w:lineRule="auto"/>
        <w:rPr>
          <w:rFonts w:ascii="宋体" w:eastAsia="宋体" w:hAnsi="宋体"/>
          <w:sz w:val="24"/>
          <w:szCs w:val="24"/>
        </w:rPr>
      </w:pPr>
    </w:p>
    <w:p w14:paraId="2DB22CF3" w14:textId="77777777" w:rsidR="00E4022A" w:rsidRDefault="00286955">
      <w:pPr>
        <w:spacing w:line="360" w:lineRule="auto"/>
        <w:rPr>
          <w:del w:id="28" w:author="dell" w:date="2020-12-29T09:58:00Z"/>
          <w:rFonts w:ascii="宋体" w:eastAsia="宋体" w:hAnsi="宋体"/>
          <w:sz w:val="24"/>
          <w:szCs w:val="24"/>
        </w:rPr>
      </w:pPr>
      <w:r>
        <w:rPr>
          <w:rFonts w:ascii="宋体" w:eastAsia="宋体" w:hAnsi="宋体" w:hint="eastAsia"/>
          <w:sz w:val="24"/>
          <w:szCs w:val="24"/>
          <w:lang w:eastAsia="zh-Hans"/>
        </w:rPr>
        <w:t>E</w:t>
      </w:r>
      <w:r>
        <w:rPr>
          <w:rFonts w:ascii="宋体" w:eastAsia="宋体" w:hAnsi="宋体" w:hint="eastAsia"/>
          <w:sz w:val="24"/>
          <w:szCs w:val="24"/>
        </w:rPr>
        <w:t>：</w:t>
      </w:r>
      <w:del w:id="29" w:author="dell" w:date="2020-12-29T09:58:00Z">
        <w:r>
          <w:rPr>
            <w:rFonts w:ascii="宋体" w:eastAsia="宋体" w:hAnsi="宋体" w:hint="eastAsia"/>
            <w:sz w:val="24"/>
            <w:szCs w:val="24"/>
          </w:rPr>
          <w:delText>在晚会正式开始之前，各位观众朋友们可以扫描大屏幕上的二维码，发送祝福即可上墙。</w:delText>
        </w:r>
        <w:r>
          <w:rPr>
            <w:rFonts w:ascii="宋体" w:eastAsia="宋体" w:hAnsi="宋体" w:hint="eastAsia"/>
            <w:sz w:val="24"/>
            <w:szCs w:val="24"/>
            <w:lang w:eastAsia="zh-Hans"/>
          </w:rPr>
          <w:delText>我们为</w:delText>
        </w:r>
        <w:r>
          <w:rPr>
            <w:rFonts w:ascii="宋体" w:eastAsia="宋体" w:hAnsi="宋体" w:hint="eastAsia"/>
            <w:sz w:val="24"/>
            <w:szCs w:val="24"/>
          </w:rPr>
          <w:delText>现场的</w:delText>
        </w:r>
        <w:r>
          <w:rPr>
            <w:rFonts w:ascii="宋体" w:eastAsia="宋体" w:hAnsi="宋体" w:hint="eastAsia"/>
            <w:sz w:val="24"/>
            <w:szCs w:val="24"/>
            <w:lang w:eastAsia="zh-Hans"/>
          </w:rPr>
          <w:delText>老师和同学们准备了丰厚的礼品</w:delText>
        </w:r>
        <w:r>
          <w:rPr>
            <w:rFonts w:ascii="宋体" w:eastAsia="宋体" w:hAnsi="宋体" w:hint="eastAsia"/>
            <w:sz w:val="24"/>
            <w:szCs w:val="24"/>
          </w:rPr>
          <w:delText>，特别提醒大家：只有发送祝福才有机会抽取晚会奖品哦！</w:delText>
        </w:r>
      </w:del>
    </w:p>
    <w:p w14:paraId="27733AF3" w14:textId="77777777" w:rsidR="00E4022A" w:rsidRDefault="00286955">
      <w:pPr>
        <w:spacing w:line="360" w:lineRule="auto"/>
        <w:rPr>
          <w:ins w:id="30" w:author="dell" w:date="2020-12-29T09:58:00Z"/>
          <w:rFonts w:ascii="宋体" w:eastAsia="宋体" w:hAnsi="宋体"/>
          <w:sz w:val="24"/>
          <w:szCs w:val="24"/>
        </w:rPr>
      </w:pPr>
      <w:ins w:id="31" w:author="dell" w:date="2020-12-29T09:58:00Z">
        <w:r>
          <w:rPr>
            <w:rFonts w:ascii="宋体" w:eastAsia="宋体" w:hAnsi="宋体"/>
            <w:sz w:val="24"/>
            <w:szCs w:val="24"/>
          </w:rPr>
          <w:t>由于疫情防控需要</w:t>
        </w:r>
        <w:r>
          <w:rPr>
            <w:rFonts w:ascii="宋体" w:eastAsia="宋体" w:hAnsi="宋体" w:hint="eastAsia"/>
            <w:sz w:val="24"/>
            <w:szCs w:val="24"/>
          </w:rPr>
          <w:t>，</w:t>
        </w:r>
        <w:r>
          <w:rPr>
            <w:rFonts w:ascii="宋体" w:eastAsia="宋体" w:hAnsi="宋体"/>
            <w:sz w:val="24"/>
            <w:szCs w:val="24"/>
          </w:rPr>
          <w:t>今天</w:t>
        </w:r>
        <w:r>
          <w:rPr>
            <w:rFonts w:ascii="宋体" w:eastAsia="宋体" w:hAnsi="宋体" w:hint="eastAsia"/>
            <w:sz w:val="24"/>
            <w:szCs w:val="24"/>
          </w:rPr>
          <w:t>，</w:t>
        </w:r>
        <w:r>
          <w:rPr>
            <w:rFonts w:ascii="宋体" w:eastAsia="宋体" w:hAnsi="宋体"/>
            <w:sz w:val="24"/>
            <w:szCs w:val="24"/>
          </w:rPr>
          <w:t>我们在现场的观众</w:t>
        </w:r>
      </w:ins>
      <w:ins w:id="32" w:author="dell" w:date="2020-12-29T09:59:00Z">
        <w:r>
          <w:rPr>
            <w:rFonts w:ascii="宋体" w:eastAsia="宋体" w:hAnsi="宋体"/>
            <w:sz w:val="24"/>
            <w:szCs w:val="24"/>
          </w:rPr>
          <w:t>人数进行了严格控制</w:t>
        </w:r>
        <w:r>
          <w:rPr>
            <w:rFonts w:ascii="宋体" w:eastAsia="宋体" w:hAnsi="宋体" w:hint="eastAsia"/>
            <w:sz w:val="24"/>
            <w:szCs w:val="24"/>
          </w:rPr>
          <w:t>。但是没有关系，我们同时开通了直播系统，</w:t>
        </w:r>
      </w:ins>
      <w:ins w:id="33" w:author="dell" w:date="2020-12-29T10:00:00Z">
        <w:r>
          <w:rPr>
            <w:rFonts w:ascii="宋体" w:eastAsia="宋体" w:hAnsi="宋体" w:hint="eastAsia"/>
            <w:sz w:val="24"/>
            <w:szCs w:val="24"/>
          </w:rPr>
          <w:t>还有</w:t>
        </w:r>
      </w:ins>
      <w:ins w:id="34" w:author="dell" w:date="2020-12-29T10:19:00Z">
        <w:r>
          <w:rPr>
            <w:rFonts w:ascii="宋体" w:eastAsia="宋体" w:hAnsi="宋体" w:hint="eastAsia"/>
            <w:sz w:val="24"/>
            <w:szCs w:val="24"/>
          </w:rPr>
          <w:t>上</w:t>
        </w:r>
      </w:ins>
      <w:ins w:id="35" w:author="dell" w:date="2020-12-29T10:00:00Z">
        <w:r>
          <w:rPr>
            <w:rFonts w:ascii="宋体" w:eastAsia="宋体" w:hAnsi="宋体" w:hint="eastAsia"/>
            <w:sz w:val="24"/>
            <w:szCs w:val="24"/>
          </w:rPr>
          <w:t>千位老师和同学，在屏幕前，与大家共享晚会的热闹气氛。</w:t>
        </w:r>
      </w:ins>
    </w:p>
    <w:p w14:paraId="0AA9397F" w14:textId="77777777" w:rsidR="00E4022A" w:rsidRDefault="00E4022A">
      <w:pPr>
        <w:spacing w:line="360" w:lineRule="auto"/>
        <w:rPr>
          <w:rFonts w:ascii="宋体" w:eastAsia="宋体" w:hAnsi="宋体"/>
          <w:sz w:val="24"/>
          <w:szCs w:val="24"/>
        </w:rPr>
      </w:pPr>
    </w:p>
    <w:p w14:paraId="190F7FFA" w14:textId="77777777" w:rsidR="00E4022A" w:rsidRDefault="00286955">
      <w:pPr>
        <w:spacing w:line="360" w:lineRule="auto"/>
        <w:rPr>
          <w:rFonts w:ascii="宋体" w:eastAsia="宋体" w:hAnsi="宋体"/>
          <w:b/>
          <w:sz w:val="24"/>
          <w:szCs w:val="24"/>
        </w:rPr>
      </w:pPr>
      <w:r>
        <w:rPr>
          <w:rFonts w:ascii="宋体" w:eastAsia="宋体" w:hAnsi="宋体" w:hint="eastAsia"/>
          <w:b/>
          <w:sz w:val="24"/>
          <w:szCs w:val="24"/>
        </w:rPr>
        <w:t>领导致辞，宣布晚会正式开始</w:t>
      </w:r>
    </w:p>
    <w:p w14:paraId="02AD4E33" w14:textId="77777777" w:rsidR="00E4022A" w:rsidRDefault="00286955">
      <w:pPr>
        <w:spacing w:line="360" w:lineRule="auto"/>
        <w:rPr>
          <w:rFonts w:ascii="宋体" w:eastAsia="宋体" w:hAnsi="宋体"/>
          <w:sz w:val="24"/>
          <w:szCs w:val="24"/>
        </w:rPr>
      </w:pPr>
      <w:r>
        <w:rPr>
          <w:rFonts w:ascii="宋体" w:eastAsia="宋体" w:hAnsi="宋体" w:hint="eastAsia"/>
          <w:bCs/>
          <w:sz w:val="24"/>
          <w:szCs w:val="24"/>
          <w:lang w:eastAsia="zh-Hans"/>
        </w:rPr>
        <w:t>D</w:t>
      </w:r>
      <w:r>
        <w:rPr>
          <w:rFonts w:ascii="宋体" w:eastAsia="宋体" w:hAnsi="宋体" w:hint="eastAsia"/>
          <w:bCs/>
          <w:sz w:val="24"/>
          <w:szCs w:val="24"/>
          <w:lang w:eastAsia="zh-Hans"/>
        </w:rPr>
        <w:t>：新年将至</w:t>
      </w:r>
      <w:r>
        <w:rPr>
          <w:rFonts w:ascii="宋体" w:eastAsia="宋体" w:hAnsi="宋体"/>
          <w:bCs/>
          <w:sz w:val="24"/>
          <w:szCs w:val="24"/>
          <w:lang w:eastAsia="zh-Hans"/>
        </w:rPr>
        <w:t>，</w:t>
      </w:r>
      <w:r>
        <w:rPr>
          <w:rFonts w:ascii="宋体" w:eastAsia="宋体" w:hAnsi="宋体" w:hint="eastAsia"/>
          <w:bCs/>
          <w:sz w:val="24"/>
          <w:szCs w:val="24"/>
          <w:lang w:eastAsia="zh-Hans"/>
        </w:rPr>
        <w:t>又是一个幸福的开始</w:t>
      </w:r>
      <w:r>
        <w:rPr>
          <w:rFonts w:ascii="宋体" w:eastAsia="宋体" w:hAnsi="宋体"/>
          <w:bCs/>
          <w:sz w:val="24"/>
          <w:szCs w:val="24"/>
          <w:lang w:eastAsia="zh-Hans"/>
        </w:rPr>
        <w:t>，</w:t>
      </w:r>
      <w:r>
        <w:rPr>
          <w:rFonts w:ascii="宋体" w:eastAsia="宋体" w:hAnsi="宋体" w:hint="eastAsia"/>
          <w:bCs/>
          <w:sz w:val="24"/>
          <w:szCs w:val="24"/>
          <w:lang w:eastAsia="zh-Hans"/>
        </w:rPr>
        <w:t>又是</w:t>
      </w:r>
      <w:r>
        <w:rPr>
          <w:rFonts w:ascii="宋体" w:eastAsia="宋体" w:hAnsi="宋体" w:hint="eastAsia"/>
          <w:bCs/>
          <w:sz w:val="24"/>
          <w:szCs w:val="24"/>
        </w:rPr>
        <w:t>一段</w:t>
      </w:r>
      <w:r>
        <w:rPr>
          <w:rFonts w:ascii="宋体" w:eastAsia="宋体" w:hAnsi="宋体" w:hint="eastAsia"/>
          <w:bCs/>
          <w:sz w:val="24"/>
          <w:szCs w:val="24"/>
          <w:lang w:eastAsia="zh-Hans"/>
        </w:rPr>
        <w:t>崭新的</w:t>
      </w:r>
      <w:r>
        <w:rPr>
          <w:rFonts w:ascii="宋体" w:eastAsia="宋体" w:hAnsi="宋体" w:hint="eastAsia"/>
          <w:bCs/>
          <w:sz w:val="24"/>
          <w:szCs w:val="24"/>
        </w:rPr>
        <w:t>旅途。</w:t>
      </w:r>
      <w:r>
        <w:rPr>
          <w:rFonts w:ascii="宋体" w:eastAsia="宋体" w:hAnsi="宋体" w:hint="eastAsia"/>
          <w:bCs/>
          <w:sz w:val="24"/>
          <w:szCs w:val="32"/>
        </w:rPr>
        <w:t>下面，让我们有请</w:t>
      </w:r>
      <w:ins w:id="36" w:author="dell" w:date="2020-12-29T10:09:00Z">
        <w:r>
          <w:rPr>
            <w:rFonts w:ascii="宋体" w:eastAsia="宋体" w:hAnsi="宋体" w:hint="eastAsia"/>
            <w:bCs/>
            <w:sz w:val="24"/>
            <w:szCs w:val="32"/>
          </w:rPr>
          <w:t>医学院领导，</w:t>
        </w:r>
      </w:ins>
      <w:r>
        <w:rPr>
          <w:rFonts w:ascii="宋体" w:eastAsia="宋体" w:hAnsi="宋体" w:hint="eastAsia"/>
          <w:sz w:val="24"/>
          <w:szCs w:val="24"/>
        </w:rPr>
        <w:t>李晓明老师、夏标泉老师、陈国忠老师、陈周闻老师、徐骁老师、张丹老师为我们带来节日的祝福。</w:t>
      </w:r>
    </w:p>
    <w:p w14:paraId="4D9DACBB" w14:textId="77777777" w:rsidR="00E4022A" w:rsidRDefault="00286955">
      <w:pPr>
        <w:spacing w:line="360" w:lineRule="auto"/>
        <w:rPr>
          <w:rFonts w:ascii="宋体" w:eastAsia="宋体" w:hAnsi="宋体"/>
          <w:sz w:val="24"/>
          <w:szCs w:val="24"/>
        </w:rPr>
      </w:pPr>
      <w:r>
        <w:rPr>
          <w:rFonts w:ascii="宋体" w:eastAsia="宋体" w:hAnsi="宋体" w:hint="eastAsia"/>
          <w:sz w:val="24"/>
          <w:szCs w:val="24"/>
          <w:lang w:eastAsia="zh-Hans"/>
        </w:rPr>
        <w:t>C</w:t>
      </w:r>
      <w:r>
        <w:rPr>
          <w:rFonts w:ascii="宋体" w:eastAsia="宋体" w:hAnsi="宋体" w:hint="eastAsia"/>
          <w:sz w:val="24"/>
          <w:szCs w:val="24"/>
        </w:rPr>
        <w:t>：掌声有请六位老师！</w:t>
      </w:r>
    </w:p>
    <w:p w14:paraId="34F8503D" w14:textId="77777777" w:rsidR="00E4022A" w:rsidRDefault="00E4022A">
      <w:pPr>
        <w:spacing w:line="360" w:lineRule="auto"/>
        <w:rPr>
          <w:del w:id="37" w:author="dell" w:date="2020-12-29T10:10:00Z"/>
          <w:rFonts w:ascii="宋体" w:eastAsia="宋体" w:hAnsi="宋体"/>
          <w:sz w:val="24"/>
          <w:szCs w:val="24"/>
        </w:rPr>
      </w:pPr>
    </w:p>
    <w:p w14:paraId="352AF786" w14:textId="77777777" w:rsidR="00E4022A" w:rsidRDefault="00286955">
      <w:pPr>
        <w:spacing w:line="360" w:lineRule="auto"/>
        <w:rPr>
          <w:rFonts w:ascii="宋体" w:eastAsia="宋体" w:hAnsi="宋体"/>
          <w:sz w:val="24"/>
          <w:szCs w:val="24"/>
        </w:rPr>
      </w:pPr>
      <w:del w:id="38" w:author="dell" w:date="2020-12-29T10:12:00Z">
        <w:r>
          <w:rPr>
            <w:rFonts w:ascii="宋体" w:eastAsia="宋体" w:hAnsi="宋体" w:hint="eastAsia"/>
            <w:sz w:val="24"/>
            <w:szCs w:val="24"/>
            <w:lang w:eastAsia="zh-Hans"/>
          </w:rPr>
          <w:delText>B</w:delText>
        </w:r>
        <w:r>
          <w:rPr>
            <w:rFonts w:ascii="宋体" w:eastAsia="宋体" w:hAnsi="宋体"/>
            <w:sz w:val="24"/>
            <w:szCs w:val="24"/>
          </w:rPr>
          <w:delText>:</w:delText>
        </w:r>
      </w:del>
      <w:del w:id="39" w:author="dell" w:date="2020-12-29T10:10:00Z">
        <w:r>
          <w:rPr>
            <w:rFonts w:ascii="宋体" w:eastAsia="宋体" w:hAnsi="宋体" w:hint="eastAsia"/>
            <w:sz w:val="24"/>
            <w:szCs w:val="24"/>
          </w:rPr>
          <w:delText>感谢亲爱的老师们带来的祝福与期许。新的一年里，让我们共同迈进新征程，谱写医学院的崭新篇章。</w:delText>
        </w:r>
      </w:del>
    </w:p>
    <w:p w14:paraId="4C668E78" w14:textId="77777777" w:rsidR="00E4022A" w:rsidRDefault="00286955">
      <w:pPr>
        <w:spacing w:line="360" w:lineRule="auto"/>
        <w:rPr>
          <w:rFonts w:ascii="宋体" w:eastAsia="宋体" w:hAnsi="宋体"/>
          <w:sz w:val="24"/>
          <w:szCs w:val="24"/>
        </w:rPr>
      </w:pPr>
      <w:r>
        <w:rPr>
          <w:rFonts w:ascii="宋体" w:eastAsia="宋体" w:hAnsi="宋体" w:hint="eastAsia"/>
          <w:sz w:val="24"/>
          <w:szCs w:val="24"/>
          <w:lang w:eastAsia="zh-Hans"/>
        </w:rPr>
        <w:t>A</w:t>
      </w:r>
      <w:r>
        <w:rPr>
          <w:rFonts w:ascii="宋体" w:eastAsia="宋体" w:hAnsi="宋体" w:hint="eastAsia"/>
          <w:sz w:val="24"/>
          <w:szCs w:val="24"/>
        </w:rPr>
        <w:t>：</w:t>
      </w:r>
      <w:del w:id="40" w:author="dell" w:date="2020-12-29T10:10:00Z">
        <w:r>
          <w:rPr>
            <w:rFonts w:ascii="宋体" w:eastAsia="宋体" w:hAnsi="宋体" w:hint="eastAsia"/>
            <w:sz w:val="24"/>
            <w:szCs w:val="24"/>
          </w:rPr>
          <w:delText>好的</w:delText>
        </w:r>
      </w:del>
      <w:ins w:id="41" w:author="dell" w:date="2020-12-29T10:10:00Z">
        <w:r>
          <w:rPr>
            <w:rFonts w:ascii="宋体" w:eastAsia="宋体" w:hAnsi="宋体" w:hint="eastAsia"/>
            <w:sz w:val="24"/>
            <w:szCs w:val="24"/>
          </w:rPr>
          <w:t>感谢各位领导</w:t>
        </w:r>
      </w:ins>
      <w:del w:id="42" w:author="dell" w:date="2020-12-29T10:10:00Z">
        <w:r>
          <w:rPr>
            <w:rFonts w:ascii="宋体" w:eastAsia="宋体" w:hAnsi="宋体"/>
            <w:sz w:val="24"/>
            <w:szCs w:val="24"/>
          </w:rPr>
          <w:delText>，</w:delText>
        </w:r>
      </w:del>
      <w:ins w:id="43" w:author="dell" w:date="2020-12-29T10:10:00Z">
        <w:r>
          <w:rPr>
            <w:rFonts w:ascii="宋体" w:eastAsia="宋体" w:hAnsi="宋体" w:hint="eastAsia"/>
            <w:sz w:val="24"/>
            <w:szCs w:val="24"/>
          </w:rPr>
          <w:t>。</w:t>
        </w:r>
        <w:r>
          <w:rPr>
            <w:rFonts w:ascii="宋体" w:eastAsia="宋体" w:hAnsi="宋体"/>
            <w:sz w:val="24"/>
            <w:szCs w:val="24"/>
          </w:rPr>
          <w:t>这一面</w:t>
        </w:r>
      </w:ins>
      <w:ins w:id="44" w:author="dell" w:date="2020-12-29T10:11:00Z">
        <w:r>
          <w:rPr>
            <w:rFonts w:ascii="宋体" w:eastAsia="宋体" w:hAnsi="宋体"/>
            <w:sz w:val="24"/>
            <w:szCs w:val="24"/>
          </w:rPr>
          <w:t>锣鼓</w:t>
        </w:r>
        <w:r>
          <w:rPr>
            <w:rFonts w:ascii="宋体" w:eastAsia="宋体" w:hAnsi="宋体" w:hint="eastAsia"/>
            <w:sz w:val="24"/>
            <w:szCs w:val="24"/>
          </w:rPr>
          <w:t>，</w:t>
        </w:r>
        <w:r>
          <w:rPr>
            <w:rFonts w:ascii="宋体" w:eastAsia="宋体" w:hAnsi="宋体"/>
            <w:sz w:val="24"/>
            <w:szCs w:val="24"/>
          </w:rPr>
          <w:t>预示着</w:t>
        </w:r>
        <w:r>
          <w:rPr>
            <w:rFonts w:ascii="宋体" w:eastAsia="宋体" w:hAnsi="宋体" w:hint="eastAsia"/>
            <w:sz w:val="24"/>
            <w:szCs w:val="24"/>
          </w:rPr>
          <w:t>2021</w:t>
        </w:r>
        <w:r>
          <w:rPr>
            <w:rFonts w:ascii="宋体" w:eastAsia="宋体" w:hAnsi="宋体" w:hint="eastAsia"/>
            <w:sz w:val="24"/>
            <w:szCs w:val="24"/>
          </w:rPr>
          <w:t>年的热烈到来，（锣鼓从台侧</w:t>
        </w:r>
      </w:ins>
      <w:ins w:id="45" w:author="dell" w:date="2020-12-29T10:12:00Z">
        <w:r>
          <w:rPr>
            <w:rFonts w:ascii="宋体" w:eastAsia="宋体" w:hAnsi="宋体" w:hint="eastAsia"/>
            <w:sz w:val="24"/>
            <w:szCs w:val="24"/>
          </w:rPr>
          <w:t>推出</w:t>
        </w:r>
      </w:ins>
      <w:ins w:id="46" w:author="dell" w:date="2020-12-29T10:11:00Z">
        <w:r>
          <w:rPr>
            <w:rFonts w:ascii="宋体" w:eastAsia="宋体" w:hAnsi="宋体" w:hint="eastAsia"/>
            <w:sz w:val="24"/>
            <w:szCs w:val="24"/>
          </w:rPr>
          <w:t>）</w:t>
        </w:r>
      </w:ins>
      <w:r>
        <w:rPr>
          <w:rFonts w:ascii="宋体" w:eastAsia="宋体" w:hAnsi="宋体" w:hint="eastAsia"/>
          <w:sz w:val="24"/>
          <w:szCs w:val="24"/>
        </w:rPr>
        <w:t>下面让我们以热烈的掌声有请</w:t>
      </w:r>
      <w:r>
        <w:rPr>
          <w:rFonts w:ascii="宋体" w:eastAsia="宋体" w:hAnsi="宋体" w:hint="eastAsia"/>
          <w:sz w:val="24"/>
          <w:szCs w:val="24"/>
          <w:lang w:eastAsia="zh-Hans"/>
        </w:rPr>
        <w:t>老师们</w:t>
      </w:r>
      <w:r>
        <w:rPr>
          <w:rFonts w:ascii="宋体" w:eastAsia="宋体" w:hAnsi="宋体" w:hint="eastAsia"/>
          <w:sz w:val="24"/>
          <w:szCs w:val="24"/>
        </w:rPr>
        <w:t>，一齐敲响锣鼓</w:t>
      </w:r>
      <w:r>
        <w:rPr>
          <w:rFonts w:ascii="宋体" w:eastAsia="宋体" w:hAnsi="宋体"/>
          <w:sz w:val="24"/>
          <w:szCs w:val="24"/>
        </w:rPr>
        <w:t>，</w:t>
      </w:r>
      <w:r>
        <w:rPr>
          <w:rFonts w:ascii="宋体" w:eastAsia="宋体" w:hAnsi="宋体" w:hint="eastAsia"/>
          <w:sz w:val="24"/>
          <w:szCs w:val="24"/>
        </w:rPr>
        <w:t>为我们敲响新篇章、敲响</w:t>
      </w:r>
      <w:r>
        <w:rPr>
          <w:rFonts w:ascii="宋体" w:eastAsia="宋体" w:hAnsi="宋体" w:hint="eastAsia"/>
          <w:sz w:val="24"/>
          <w:szCs w:val="24"/>
        </w:rPr>
        <w:lastRenderedPageBreak/>
        <w:t>2021</w:t>
      </w:r>
      <w:r>
        <w:rPr>
          <w:rFonts w:ascii="宋体" w:eastAsia="宋体" w:hAnsi="宋体" w:hint="eastAsia"/>
          <w:sz w:val="24"/>
          <w:szCs w:val="24"/>
        </w:rPr>
        <w:t>年幸福的大门</w:t>
      </w:r>
      <w:r>
        <w:rPr>
          <w:rFonts w:ascii="宋体" w:eastAsia="宋体" w:hAnsi="宋体"/>
          <w:sz w:val="24"/>
          <w:szCs w:val="24"/>
        </w:rPr>
        <w:t>！（</w:t>
      </w:r>
      <w:r>
        <w:rPr>
          <w:rFonts w:ascii="宋体" w:eastAsia="宋体" w:hAnsi="宋体" w:hint="eastAsia"/>
          <w:sz w:val="24"/>
          <w:szCs w:val="24"/>
        </w:rPr>
        <w:t>衔接音频</w:t>
      </w:r>
      <w:r>
        <w:rPr>
          <w:rFonts w:ascii="宋体" w:eastAsia="宋体" w:hAnsi="宋体"/>
          <w:sz w:val="24"/>
          <w:szCs w:val="24"/>
        </w:rPr>
        <w:t>）</w:t>
      </w:r>
    </w:p>
    <w:p w14:paraId="157473AE" w14:textId="77777777" w:rsidR="00E4022A" w:rsidRDefault="00286955">
      <w:pPr>
        <w:spacing w:line="360" w:lineRule="auto"/>
        <w:rPr>
          <w:rFonts w:ascii="宋体" w:eastAsia="宋体" w:hAnsi="宋体"/>
          <w:sz w:val="24"/>
          <w:szCs w:val="24"/>
        </w:rPr>
      </w:pPr>
      <w:ins w:id="47" w:author="dell" w:date="2020-12-29T10:12:00Z">
        <w:r>
          <w:rPr>
            <w:rFonts w:ascii="宋体" w:eastAsia="宋体" w:hAnsi="宋体" w:hint="eastAsia"/>
            <w:sz w:val="24"/>
            <w:szCs w:val="24"/>
            <w:lang w:eastAsia="zh-Hans"/>
          </w:rPr>
          <w:t>B</w:t>
        </w:r>
        <w:r>
          <w:rPr>
            <w:rFonts w:ascii="宋体" w:eastAsia="宋体" w:hAnsi="宋体"/>
            <w:sz w:val="24"/>
            <w:szCs w:val="24"/>
          </w:rPr>
          <w:t>:</w:t>
        </w:r>
      </w:ins>
      <w:ins w:id="48" w:author="dell" w:date="2020-12-29T10:10:00Z">
        <w:r>
          <w:rPr>
            <w:rFonts w:ascii="宋体" w:eastAsia="宋体" w:hAnsi="宋体" w:hint="eastAsia"/>
            <w:sz w:val="24"/>
            <w:szCs w:val="24"/>
          </w:rPr>
          <w:t>感谢亲爱的老师们带来的祝福与期许。新的一年里，让我们共同迈进新征程，谱写医学院的崭新篇章。</w:t>
        </w:r>
      </w:ins>
      <w:r>
        <w:rPr>
          <w:rFonts w:ascii="宋体" w:eastAsia="宋体" w:hAnsi="宋体" w:hint="eastAsia"/>
          <w:sz w:val="24"/>
          <w:szCs w:val="24"/>
        </w:rPr>
        <w:t>下面我宣布</w:t>
      </w:r>
      <w:r>
        <w:rPr>
          <w:rFonts w:ascii="宋体" w:eastAsia="宋体" w:hAnsi="宋体"/>
          <w:sz w:val="24"/>
          <w:szCs w:val="24"/>
        </w:rPr>
        <w:t>“</w:t>
      </w:r>
      <w:r>
        <w:rPr>
          <w:rFonts w:ascii="宋体" w:eastAsia="宋体" w:hAnsi="宋体"/>
          <w:sz w:val="24"/>
          <w:szCs w:val="24"/>
        </w:rPr>
        <w:t>凝心聚力，逐梦二一</w:t>
      </w:r>
      <w:r>
        <w:rPr>
          <w:rFonts w:ascii="宋体" w:eastAsia="宋体" w:hAnsi="宋体"/>
          <w:sz w:val="24"/>
          <w:szCs w:val="24"/>
        </w:rPr>
        <w:t>”2021</w:t>
      </w:r>
      <w:r>
        <w:rPr>
          <w:rFonts w:ascii="宋体" w:eastAsia="宋体" w:hAnsi="宋体"/>
          <w:sz w:val="24"/>
          <w:szCs w:val="24"/>
        </w:rPr>
        <w:t>浙江大学医学院</w:t>
      </w:r>
      <w:r>
        <w:rPr>
          <w:rFonts w:ascii="宋体" w:eastAsia="宋体" w:hAnsi="宋体" w:hint="eastAsia"/>
          <w:sz w:val="24"/>
          <w:szCs w:val="24"/>
        </w:rPr>
        <w:t>新年晚会正式开始。</w:t>
      </w:r>
      <w:r>
        <w:rPr>
          <w:rFonts w:ascii="宋体" w:eastAsia="宋体" w:hAnsi="宋体"/>
          <w:sz w:val="24"/>
          <w:szCs w:val="24"/>
        </w:rPr>
        <w:t>（</w:t>
      </w:r>
      <w:r>
        <w:rPr>
          <w:rFonts w:ascii="宋体" w:eastAsia="宋体" w:hAnsi="宋体" w:hint="eastAsia"/>
          <w:sz w:val="24"/>
          <w:szCs w:val="24"/>
        </w:rPr>
        <w:t>音频减弱</w:t>
      </w:r>
      <w:r>
        <w:rPr>
          <w:rFonts w:ascii="宋体" w:eastAsia="宋体" w:hAnsi="宋体"/>
          <w:sz w:val="24"/>
          <w:szCs w:val="24"/>
        </w:rPr>
        <w:t>）</w:t>
      </w:r>
    </w:p>
    <w:p w14:paraId="2F8684C6" w14:textId="77777777" w:rsidR="00E4022A" w:rsidRDefault="00E4022A">
      <w:pPr>
        <w:spacing w:line="360" w:lineRule="auto"/>
        <w:rPr>
          <w:rFonts w:ascii="宋体" w:eastAsia="宋体" w:hAnsi="宋体"/>
          <w:sz w:val="24"/>
          <w:szCs w:val="24"/>
        </w:rPr>
      </w:pPr>
    </w:p>
    <w:p w14:paraId="56A05A00" w14:textId="77777777" w:rsidR="00E4022A" w:rsidRDefault="00286955">
      <w:pPr>
        <w:spacing w:line="360" w:lineRule="auto"/>
        <w:jc w:val="center"/>
        <w:rPr>
          <w:rFonts w:ascii="宋体" w:eastAsia="宋体" w:hAnsi="宋体"/>
          <w:b/>
          <w:sz w:val="24"/>
          <w:szCs w:val="24"/>
          <w:highlight w:val="yellow"/>
        </w:rPr>
      </w:pPr>
      <w:r>
        <w:rPr>
          <w:rFonts w:ascii="宋体" w:eastAsia="宋体" w:hAnsi="宋体" w:hint="eastAsia"/>
          <w:b/>
          <w:sz w:val="24"/>
          <w:szCs w:val="24"/>
          <w:highlight w:val="yellow"/>
        </w:rPr>
        <w:t>第一篇章：以梦为马，瞻医以志</w:t>
      </w:r>
    </w:p>
    <w:p w14:paraId="60A98312" w14:textId="77777777" w:rsidR="00E4022A" w:rsidRDefault="00286955">
      <w:pPr>
        <w:spacing w:line="360" w:lineRule="auto"/>
        <w:rPr>
          <w:rFonts w:ascii="宋体" w:eastAsia="宋体" w:hAnsi="宋体"/>
          <w:sz w:val="24"/>
          <w:szCs w:val="24"/>
        </w:rPr>
      </w:pPr>
      <w:r>
        <w:rPr>
          <w:rFonts w:ascii="宋体" w:eastAsia="宋体" w:hAnsi="宋体" w:hint="eastAsia"/>
          <w:sz w:val="24"/>
          <w:szCs w:val="24"/>
          <w:lang w:eastAsia="zh-Hans"/>
        </w:rPr>
        <w:t>E</w:t>
      </w:r>
      <w:r>
        <w:rPr>
          <w:rFonts w:ascii="宋体" w:eastAsia="宋体" w:hAnsi="宋体" w:hint="eastAsia"/>
          <w:sz w:val="24"/>
          <w:szCs w:val="24"/>
        </w:rPr>
        <w:t>：</w:t>
      </w:r>
      <w:r>
        <w:rPr>
          <w:rFonts w:ascii="宋体" w:eastAsia="宋体" w:hAnsi="宋体" w:hint="eastAsia"/>
          <w:sz w:val="24"/>
          <w:szCs w:val="24"/>
        </w:rPr>
        <w:t>2020</w:t>
      </w:r>
      <w:r>
        <w:rPr>
          <w:rFonts w:ascii="宋体" w:eastAsia="宋体" w:hAnsi="宋体" w:hint="eastAsia"/>
          <w:sz w:val="24"/>
          <w:szCs w:val="24"/>
        </w:rPr>
        <w:t>，我们书写人生的绚烂篇章，以青春的名义，结伴同行。</w:t>
      </w:r>
    </w:p>
    <w:p w14:paraId="621637E8" w14:textId="77777777" w:rsidR="00E4022A" w:rsidRDefault="00286955">
      <w:pPr>
        <w:spacing w:line="360" w:lineRule="auto"/>
        <w:rPr>
          <w:rFonts w:ascii="宋体" w:eastAsia="宋体" w:hAnsi="宋体"/>
          <w:sz w:val="24"/>
          <w:szCs w:val="24"/>
        </w:rPr>
      </w:pPr>
      <w:r>
        <w:rPr>
          <w:rFonts w:ascii="宋体" w:eastAsia="宋体" w:hAnsi="宋体" w:hint="eastAsia"/>
          <w:sz w:val="24"/>
          <w:szCs w:val="24"/>
          <w:lang w:eastAsia="zh-Hans"/>
        </w:rPr>
        <w:t>F</w:t>
      </w:r>
      <w:r>
        <w:rPr>
          <w:rFonts w:ascii="宋体" w:eastAsia="宋体" w:hAnsi="宋体" w:hint="eastAsia"/>
          <w:sz w:val="24"/>
          <w:szCs w:val="24"/>
        </w:rPr>
        <w:t>：</w:t>
      </w:r>
      <w:r>
        <w:rPr>
          <w:rFonts w:ascii="宋体" w:eastAsia="宋体" w:hAnsi="宋体" w:hint="eastAsia"/>
          <w:sz w:val="24"/>
          <w:szCs w:val="24"/>
        </w:rPr>
        <w:t>2021</w:t>
      </w:r>
      <w:r>
        <w:rPr>
          <w:rFonts w:ascii="宋体" w:eastAsia="宋体" w:hAnsi="宋体" w:hint="eastAsia"/>
          <w:sz w:val="24"/>
          <w:szCs w:val="24"/>
        </w:rPr>
        <w:t>，我们直面未来的更多考验，心怀希波克拉底誓言，继续奋进。</w:t>
      </w:r>
    </w:p>
    <w:p w14:paraId="096BAE7A" w14:textId="77777777" w:rsidR="00E4022A" w:rsidRDefault="00286955">
      <w:pPr>
        <w:spacing w:line="360" w:lineRule="auto"/>
        <w:rPr>
          <w:del w:id="49" w:author="dell" w:date="2020-12-29T10:30:00Z"/>
          <w:rFonts w:ascii="宋体" w:eastAsia="宋体" w:hAnsi="宋体"/>
          <w:sz w:val="24"/>
          <w:szCs w:val="24"/>
        </w:rPr>
      </w:pPr>
      <w:del w:id="50" w:author="dell" w:date="2020-12-29T10:30:00Z">
        <w:r>
          <w:rPr>
            <w:rFonts w:ascii="宋体" w:eastAsia="宋体" w:hAnsi="宋体" w:hint="eastAsia"/>
            <w:sz w:val="24"/>
            <w:szCs w:val="24"/>
            <w:lang w:eastAsia="zh-Hans"/>
          </w:rPr>
          <w:delText>E</w:delText>
        </w:r>
        <w:r>
          <w:rPr>
            <w:rFonts w:ascii="宋体" w:eastAsia="宋体" w:hAnsi="宋体" w:hint="eastAsia"/>
            <w:sz w:val="24"/>
            <w:szCs w:val="24"/>
          </w:rPr>
          <w:delText>：杏林学子们，今日让我们尽情享受，以梦为马，凝心聚力，驰骋未来疆场，斗志昂扬。</w:delText>
        </w:r>
      </w:del>
    </w:p>
    <w:p w14:paraId="03114714" w14:textId="77777777" w:rsidR="00E4022A" w:rsidRDefault="00286955">
      <w:pPr>
        <w:spacing w:line="360" w:lineRule="auto"/>
        <w:rPr>
          <w:del w:id="51" w:author="dell" w:date="2020-12-29T10:30:00Z"/>
          <w:rFonts w:ascii="宋体" w:eastAsia="宋体" w:hAnsi="宋体"/>
          <w:sz w:val="24"/>
          <w:szCs w:val="24"/>
        </w:rPr>
      </w:pPr>
      <w:del w:id="52" w:author="dell" w:date="2020-12-29T10:30:00Z">
        <w:r>
          <w:rPr>
            <w:rFonts w:ascii="宋体" w:eastAsia="宋体" w:hAnsi="宋体" w:hint="eastAsia"/>
            <w:sz w:val="24"/>
            <w:szCs w:val="24"/>
            <w:lang w:eastAsia="zh-Hans"/>
          </w:rPr>
          <w:delText>F</w:delText>
        </w:r>
        <w:r>
          <w:rPr>
            <w:rFonts w:ascii="宋体" w:eastAsia="宋体" w:hAnsi="宋体" w:hint="eastAsia"/>
            <w:sz w:val="24"/>
            <w:szCs w:val="24"/>
          </w:rPr>
          <w:delText>：杏林学子们，让我们牢记求是、启真，怀揣梦想，瞻医以志，燃起奋进之光，乘风破浪。</w:delText>
        </w:r>
      </w:del>
    </w:p>
    <w:p w14:paraId="48E08C0D" w14:textId="77777777" w:rsidR="00E4022A" w:rsidRDefault="00286955">
      <w:pPr>
        <w:spacing w:line="360" w:lineRule="auto"/>
        <w:rPr>
          <w:rFonts w:ascii="宋体" w:eastAsia="宋体" w:hAnsi="宋体"/>
          <w:sz w:val="24"/>
          <w:szCs w:val="24"/>
        </w:rPr>
      </w:pPr>
      <w:r>
        <w:rPr>
          <w:rFonts w:ascii="宋体" w:eastAsia="宋体" w:hAnsi="宋体" w:hint="eastAsia"/>
          <w:sz w:val="24"/>
          <w:szCs w:val="24"/>
          <w:lang w:eastAsia="zh-Hans"/>
        </w:rPr>
        <w:t>E</w:t>
      </w:r>
      <w:r>
        <w:rPr>
          <w:rFonts w:ascii="宋体" w:eastAsia="宋体" w:hAnsi="宋体" w:hint="eastAsia"/>
          <w:sz w:val="24"/>
          <w:szCs w:val="24"/>
        </w:rPr>
        <w:t>：正值风华正茂之时，我们敢想敢拼，勇立潮头，以铁马冰河为梦，书写无悔的人生！</w:t>
      </w:r>
    </w:p>
    <w:p w14:paraId="6969BAFF" w14:textId="77777777" w:rsidR="00E4022A" w:rsidRDefault="00286955">
      <w:pPr>
        <w:spacing w:line="360" w:lineRule="auto"/>
        <w:rPr>
          <w:rFonts w:ascii="宋体" w:eastAsia="宋体" w:hAnsi="宋体"/>
          <w:sz w:val="24"/>
          <w:szCs w:val="24"/>
        </w:rPr>
      </w:pPr>
      <w:r>
        <w:rPr>
          <w:rFonts w:ascii="宋体" w:eastAsia="宋体" w:hAnsi="宋体" w:hint="eastAsia"/>
          <w:sz w:val="24"/>
          <w:szCs w:val="24"/>
          <w:lang w:eastAsia="zh-Hans"/>
        </w:rPr>
        <w:t>F</w:t>
      </w:r>
      <w:r>
        <w:rPr>
          <w:rFonts w:ascii="宋体" w:eastAsia="宋体" w:hAnsi="宋体" w:hint="eastAsia"/>
          <w:sz w:val="24"/>
          <w:szCs w:val="24"/>
        </w:rPr>
        <w:t>：恰逢时代感召之际，我们心系家国，遨游书海，以长风破浪为志，吹响时代的号角！</w:t>
      </w:r>
    </w:p>
    <w:p w14:paraId="1837A52D" w14:textId="77777777" w:rsidR="00E4022A" w:rsidRDefault="00286955">
      <w:pPr>
        <w:spacing w:line="360" w:lineRule="auto"/>
        <w:rPr>
          <w:rFonts w:ascii="宋体" w:eastAsia="宋体" w:hAnsi="宋体"/>
          <w:sz w:val="24"/>
          <w:szCs w:val="24"/>
        </w:rPr>
      </w:pPr>
      <w:r>
        <w:rPr>
          <w:rFonts w:ascii="宋体" w:eastAsia="宋体" w:hAnsi="宋体" w:hint="eastAsia"/>
          <w:sz w:val="24"/>
          <w:szCs w:val="24"/>
          <w:lang w:eastAsia="zh-Hans"/>
        </w:rPr>
        <w:t>E</w:t>
      </w:r>
      <w:r>
        <w:rPr>
          <w:rFonts w:ascii="宋体" w:eastAsia="宋体" w:hAnsi="宋体" w:hint="eastAsia"/>
          <w:sz w:val="24"/>
          <w:szCs w:val="24"/>
        </w:rPr>
        <w:t>：接下来让我们一同走进今晚的第一篇章</w:t>
      </w:r>
    </w:p>
    <w:p w14:paraId="29C86F57" w14:textId="77777777" w:rsidR="00E4022A" w:rsidRDefault="00286955">
      <w:pPr>
        <w:spacing w:line="360" w:lineRule="auto"/>
        <w:rPr>
          <w:ins w:id="53" w:author="dell" w:date="2020-12-29T10:33:00Z"/>
          <w:rFonts w:ascii="宋体" w:eastAsia="宋体" w:hAnsi="宋体"/>
          <w:sz w:val="24"/>
          <w:szCs w:val="24"/>
        </w:rPr>
      </w:pPr>
      <w:r>
        <w:rPr>
          <w:rFonts w:ascii="宋体" w:eastAsia="宋体" w:hAnsi="宋体" w:hint="eastAsia"/>
          <w:sz w:val="24"/>
          <w:szCs w:val="24"/>
        </w:rPr>
        <w:t>合：以梦为马，瞻医以志</w:t>
      </w:r>
      <w:r>
        <w:rPr>
          <w:rFonts w:ascii="宋体" w:eastAsia="宋体" w:hAnsi="宋体"/>
          <w:sz w:val="24"/>
          <w:szCs w:val="24"/>
        </w:rPr>
        <w:t>。</w:t>
      </w:r>
    </w:p>
    <w:p w14:paraId="096414BB" w14:textId="77777777" w:rsidR="00E4022A" w:rsidRDefault="00286955">
      <w:pPr>
        <w:spacing w:line="360" w:lineRule="auto"/>
        <w:rPr>
          <w:rFonts w:ascii="宋体" w:eastAsia="宋体" w:hAnsi="宋体"/>
          <w:sz w:val="24"/>
          <w:szCs w:val="24"/>
        </w:rPr>
      </w:pPr>
      <w:r>
        <w:rPr>
          <w:rFonts w:ascii="宋体" w:eastAsia="宋体" w:hAnsi="宋体" w:hint="eastAsia"/>
          <w:sz w:val="24"/>
          <w:szCs w:val="24"/>
          <w:lang w:eastAsia="zh-Hans"/>
        </w:rPr>
        <w:t>F:</w:t>
      </w:r>
      <w:ins w:id="54" w:author="dell" w:date="2020-12-29T10:33:00Z">
        <w:r>
          <w:rPr>
            <w:rFonts w:ascii="宋体" w:eastAsia="宋体" w:hAnsi="宋体" w:hint="eastAsia"/>
            <w:sz w:val="24"/>
            <w:szCs w:val="24"/>
          </w:rPr>
          <w:t>在屏幕前观看直播的老师和同学们，也可以发送弹幕</w:t>
        </w:r>
      </w:ins>
      <w:ins w:id="55" w:author="dell" w:date="2020-12-29T10:34:00Z">
        <w:r>
          <w:rPr>
            <w:rFonts w:ascii="宋体" w:eastAsia="宋体" w:hAnsi="宋体" w:hint="eastAsia"/>
            <w:sz w:val="24"/>
            <w:szCs w:val="24"/>
          </w:rPr>
          <w:t>来</w:t>
        </w:r>
      </w:ins>
      <w:ins w:id="56" w:author="dell" w:date="2020-12-29T10:33:00Z">
        <w:r>
          <w:rPr>
            <w:rFonts w:ascii="宋体" w:eastAsia="宋体" w:hAnsi="宋体" w:hint="eastAsia"/>
            <w:sz w:val="24"/>
            <w:szCs w:val="24"/>
          </w:rPr>
          <w:t>互动哦</w:t>
        </w:r>
        <w:r>
          <w:rPr>
            <w:rFonts w:ascii="宋体" w:eastAsia="宋体" w:hAnsi="宋体" w:hint="eastAsia"/>
            <w:sz w:val="24"/>
            <w:szCs w:val="24"/>
          </w:rPr>
          <w:t>~</w:t>
        </w:r>
      </w:ins>
    </w:p>
    <w:p w14:paraId="5F7BFF48" w14:textId="77777777" w:rsidR="00E4022A" w:rsidRDefault="00E4022A">
      <w:pPr>
        <w:spacing w:line="360" w:lineRule="auto"/>
        <w:rPr>
          <w:rFonts w:ascii="宋体" w:eastAsia="宋体" w:hAnsi="宋体"/>
          <w:sz w:val="24"/>
          <w:szCs w:val="24"/>
        </w:rPr>
      </w:pPr>
    </w:p>
    <w:p w14:paraId="32FD5396" w14:textId="77777777" w:rsidR="00E4022A" w:rsidRDefault="00E4022A">
      <w:pPr>
        <w:spacing w:line="360" w:lineRule="auto"/>
        <w:jc w:val="center"/>
        <w:rPr>
          <w:rFonts w:ascii="宋体" w:eastAsia="宋体" w:hAnsi="宋体"/>
          <w:b/>
          <w:sz w:val="24"/>
          <w:szCs w:val="24"/>
        </w:rPr>
      </w:pPr>
    </w:p>
    <w:p w14:paraId="3B7C6095" w14:textId="77777777" w:rsidR="00E4022A" w:rsidRDefault="00286955">
      <w:pPr>
        <w:numPr>
          <w:ilvl w:val="0"/>
          <w:numId w:val="1"/>
        </w:numPr>
        <w:spacing w:line="360" w:lineRule="auto"/>
        <w:rPr>
          <w:rFonts w:ascii="宋体" w:eastAsia="宋体" w:hAnsi="宋体"/>
          <w:b/>
          <w:sz w:val="24"/>
          <w:szCs w:val="24"/>
        </w:rPr>
      </w:pPr>
      <w:r>
        <w:rPr>
          <w:rFonts w:ascii="宋体" w:eastAsia="宋体" w:hAnsi="宋体" w:hint="eastAsia"/>
          <w:b/>
          <w:sz w:val="24"/>
          <w:szCs w:val="24"/>
        </w:rPr>
        <w:t>舞蹈《</w:t>
      </w:r>
      <w:r>
        <w:rPr>
          <w:rFonts w:ascii="宋体" w:eastAsia="宋体" w:hAnsi="宋体" w:hint="eastAsia"/>
          <w:b/>
          <w:sz w:val="24"/>
          <w:szCs w:val="24"/>
        </w:rPr>
        <w:t>kiss the sky</w:t>
      </w:r>
      <w:r>
        <w:rPr>
          <w:rFonts w:ascii="宋体" w:eastAsia="宋体" w:hAnsi="宋体" w:hint="eastAsia"/>
          <w:b/>
          <w:sz w:val="24"/>
          <w:szCs w:val="24"/>
        </w:rPr>
        <w:t>》</w:t>
      </w:r>
      <w:r>
        <w:rPr>
          <w:rFonts w:ascii="宋体" w:eastAsia="宋体" w:hAnsi="宋体"/>
          <w:b/>
          <w:sz w:val="24"/>
          <w:szCs w:val="24"/>
        </w:rPr>
        <w:t xml:space="preserve">             </w:t>
      </w:r>
      <w:r>
        <w:rPr>
          <w:rFonts w:ascii="宋体" w:eastAsia="宋体" w:hAnsi="宋体" w:hint="eastAsia"/>
          <w:b/>
          <w:sz w:val="24"/>
          <w:szCs w:val="24"/>
        </w:rPr>
        <w:t>表演者：蓝田文体发展中心舞蹈部</w:t>
      </w:r>
    </w:p>
    <w:p w14:paraId="2D920BB9" w14:textId="77777777" w:rsidR="00E4022A" w:rsidRDefault="00286955">
      <w:pPr>
        <w:spacing w:line="360" w:lineRule="auto"/>
        <w:rPr>
          <w:rFonts w:ascii="宋体" w:eastAsia="宋体" w:hAnsi="宋体"/>
          <w:sz w:val="24"/>
          <w:szCs w:val="24"/>
        </w:rPr>
      </w:pPr>
      <w:r>
        <w:rPr>
          <w:rFonts w:ascii="宋体" w:eastAsia="宋体" w:hAnsi="宋体" w:hint="eastAsia"/>
          <w:sz w:val="24"/>
          <w:szCs w:val="24"/>
          <w:lang w:eastAsia="zh-Hans"/>
        </w:rPr>
        <w:t>E</w:t>
      </w:r>
      <w:r>
        <w:rPr>
          <w:rFonts w:ascii="宋体" w:eastAsia="宋体" w:hAnsi="宋体" w:hint="eastAsia"/>
          <w:sz w:val="24"/>
          <w:szCs w:val="24"/>
        </w:rPr>
        <w:t>:</w:t>
      </w:r>
      <w:r>
        <w:rPr>
          <w:rFonts w:ascii="宋体" w:eastAsia="宋体" w:hAnsi="宋体" w:hint="eastAsia"/>
          <w:sz w:val="24"/>
          <w:szCs w:val="24"/>
        </w:rPr>
        <w:t>欢快的爵士舞，传递着自由的欢乐与奋进</w:t>
      </w:r>
    </w:p>
    <w:p w14:paraId="56D878A5" w14:textId="77777777" w:rsidR="00E4022A" w:rsidRDefault="00286955">
      <w:pPr>
        <w:spacing w:line="360" w:lineRule="auto"/>
        <w:rPr>
          <w:rFonts w:ascii="宋体" w:eastAsia="宋体" w:hAnsi="宋体"/>
          <w:sz w:val="24"/>
          <w:szCs w:val="24"/>
        </w:rPr>
      </w:pPr>
      <w:r>
        <w:rPr>
          <w:rFonts w:ascii="宋体" w:eastAsia="宋体" w:hAnsi="宋体" w:hint="eastAsia"/>
          <w:sz w:val="24"/>
          <w:szCs w:val="24"/>
          <w:lang w:eastAsia="zh-Hans"/>
        </w:rPr>
        <w:t>F</w:t>
      </w:r>
      <w:r>
        <w:rPr>
          <w:rFonts w:ascii="宋体" w:eastAsia="宋体" w:hAnsi="宋体" w:hint="eastAsia"/>
          <w:sz w:val="24"/>
          <w:szCs w:val="24"/>
        </w:rPr>
        <w:t>:</w:t>
      </w:r>
      <w:r>
        <w:rPr>
          <w:rFonts w:ascii="宋体" w:eastAsia="宋体" w:hAnsi="宋体" w:hint="eastAsia"/>
          <w:sz w:val="24"/>
          <w:szCs w:val="24"/>
        </w:rPr>
        <w:t>热烈的</w:t>
      </w:r>
      <w:r>
        <w:rPr>
          <w:rFonts w:ascii="宋体" w:eastAsia="宋体" w:hAnsi="宋体" w:hint="eastAsia"/>
          <w:sz w:val="24"/>
          <w:szCs w:val="24"/>
        </w:rPr>
        <w:t>urban</w:t>
      </w:r>
      <w:r>
        <w:rPr>
          <w:rFonts w:ascii="宋体" w:eastAsia="宋体" w:hAnsi="宋体" w:hint="eastAsia"/>
          <w:sz w:val="24"/>
          <w:szCs w:val="24"/>
        </w:rPr>
        <w:t>，洋溢着青春的活力与风采</w:t>
      </w:r>
    </w:p>
    <w:p w14:paraId="499933DF" w14:textId="77777777" w:rsidR="00E4022A" w:rsidRDefault="00286955">
      <w:pPr>
        <w:spacing w:line="360" w:lineRule="auto"/>
        <w:rPr>
          <w:del w:id="57" w:author="dell" w:date="2020-12-29T10:31:00Z"/>
          <w:rFonts w:ascii="宋体" w:eastAsia="宋体" w:hAnsi="宋体"/>
          <w:sz w:val="24"/>
          <w:szCs w:val="24"/>
        </w:rPr>
      </w:pPr>
      <w:del w:id="58" w:author="dell" w:date="2020-12-29T10:31:00Z">
        <w:r>
          <w:rPr>
            <w:rFonts w:ascii="宋体" w:eastAsia="宋体" w:hAnsi="宋体" w:hint="eastAsia"/>
            <w:sz w:val="24"/>
            <w:szCs w:val="24"/>
            <w:lang w:eastAsia="zh-Hans"/>
          </w:rPr>
          <w:delText>E</w:delText>
        </w:r>
        <w:r>
          <w:rPr>
            <w:rFonts w:ascii="宋体" w:eastAsia="宋体" w:hAnsi="宋体" w:hint="eastAsia"/>
            <w:sz w:val="24"/>
            <w:szCs w:val="24"/>
          </w:rPr>
          <w:delText>:</w:delText>
        </w:r>
        <w:r>
          <w:rPr>
            <w:rFonts w:ascii="宋体" w:eastAsia="宋体" w:hAnsi="宋体" w:hint="eastAsia"/>
            <w:sz w:val="24"/>
            <w:szCs w:val="24"/>
          </w:rPr>
          <w:delText>我沉醉于这欢快的旋律，也钟情于那曼妙的舞姿</w:delText>
        </w:r>
      </w:del>
    </w:p>
    <w:p w14:paraId="1567DB5D" w14:textId="77777777" w:rsidR="00E4022A" w:rsidRDefault="00286955">
      <w:pPr>
        <w:spacing w:line="360" w:lineRule="auto"/>
        <w:rPr>
          <w:del w:id="59" w:author="dell" w:date="2020-12-29T10:31:00Z"/>
          <w:rFonts w:ascii="宋体" w:eastAsia="宋体" w:hAnsi="宋体"/>
          <w:sz w:val="24"/>
          <w:szCs w:val="24"/>
        </w:rPr>
      </w:pPr>
      <w:del w:id="60" w:author="dell" w:date="2020-12-29T10:31:00Z">
        <w:r>
          <w:rPr>
            <w:rFonts w:ascii="宋体" w:eastAsia="宋体" w:hAnsi="宋体" w:hint="eastAsia"/>
            <w:sz w:val="24"/>
            <w:szCs w:val="24"/>
            <w:lang w:eastAsia="zh-Hans"/>
          </w:rPr>
          <w:delText>F</w:delText>
        </w:r>
        <w:r>
          <w:rPr>
            <w:rFonts w:ascii="宋体" w:eastAsia="宋体" w:hAnsi="宋体" w:hint="eastAsia"/>
            <w:sz w:val="24"/>
            <w:szCs w:val="24"/>
          </w:rPr>
          <w:delText>：我热爱脚下的这方土地，更想亲吻头顶的那片苍穹</w:delText>
        </w:r>
      </w:del>
    </w:p>
    <w:p w14:paraId="4C574119" w14:textId="77777777" w:rsidR="00E4022A" w:rsidRDefault="00286955">
      <w:pPr>
        <w:spacing w:line="360" w:lineRule="auto"/>
        <w:rPr>
          <w:rFonts w:ascii="宋体" w:eastAsia="宋体" w:hAnsi="宋体"/>
          <w:sz w:val="24"/>
          <w:szCs w:val="24"/>
        </w:rPr>
      </w:pPr>
      <w:r>
        <w:rPr>
          <w:rFonts w:ascii="宋体" w:eastAsia="宋体" w:hAnsi="宋体" w:hint="eastAsia"/>
          <w:sz w:val="24"/>
          <w:szCs w:val="24"/>
          <w:lang w:eastAsia="zh-Hans"/>
        </w:rPr>
        <w:t>E</w:t>
      </w:r>
      <w:r>
        <w:rPr>
          <w:rFonts w:ascii="宋体" w:eastAsia="宋体" w:hAnsi="宋体" w:hint="eastAsia"/>
          <w:sz w:val="24"/>
          <w:szCs w:val="24"/>
        </w:rPr>
        <w:t>:</w:t>
      </w:r>
      <w:r>
        <w:rPr>
          <w:rFonts w:ascii="宋体" w:eastAsia="宋体" w:hAnsi="宋体" w:hint="eastAsia"/>
          <w:sz w:val="24"/>
          <w:szCs w:val="24"/>
        </w:rPr>
        <w:t>下面请欣赏，由蓝田文体发展中心带来的活力齐舞《</w:t>
      </w:r>
      <w:r>
        <w:rPr>
          <w:rFonts w:ascii="宋体" w:eastAsia="宋体" w:hAnsi="宋体" w:hint="eastAsia"/>
          <w:sz w:val="24"/>
          <w:szCs w:val="24"/>
        </w:rPr>
        <w:t>kiss the sky</w:t>
      </w:r>
      <w:r>
        <w:rPr>
          <w:rFonts w:ascii="宋体" w:eastAsia="宋体" w:hAnsi="宋体" w:hint="eastAsia"/>
          <w:sz w:val="24"/>
          <w:szCs w:val="24"/>
        </w:rPr>
        <w:t>》</w:t>
      </w:r>
    </w:p>
    <w:p w14:paraId="4A692C68" w14:textId="77777777" w:rsidR="00E4022A" w:rsidRDefault="00286955">
      <w:pPr>
        <w:numPr>
          <w:ilvl w:val="0"/>
          <w:numId w:val="1"/>
        </w:numPr>
        <w:spacing w:line="360" w:lineRule="auto"/>
        <w:rPr>
          <w:rFonts w:ascii="宋体" w:eastAsia="宋体" w:hAnsi="宋体"/>
          <w:b/>
          <w:sz w:val="24"/>
          <w:szCs w:val="24"/>
        </w:rPr>
      </w:pPr>
      <w:r>
        <w:rPr>
          <w:rFonts w:ascii="宋体" w:eastAsia="宋体" w:hAnsi="宋体" w:hint="eastAsia"/>
          <w:b/>
          <w:sz w:val="24"/>
          <w:szCs w:val="24"/>
        </w:rPr>
        <w:t>阿卡贝拉《稻香》</w:t>
      </w:r>
      <w:r>
        <w:rPr>
          <w:rFonts w:ascii="宋体" w:eastAsia="宋体" w:hAnsi="宋体" w:hint="eastAsia"/>
          <w:b/>
          <w:sz w:val="24"/>
          <w:szCs w:val="24"/>
        </w:rPr>
        <w:t xml:space="preserve"> </w:t>
      </w:r>
      <w:r>
        <w:rPr>
          <w:rFonts w:ascii="宋体" w:eastAsia="宋体" w:hAnsi="宋体"/>
          <w:b/>
          <w:sz w:val="24"/>
          <w:szCs w:val="24"/>
        </w:rPr>
        <w:t xml:space="preserve">                </w:t>
      </w:r>
      <w:r>
        <w:rPr>
          <w:rFonts w:ascii="宋体" w:eastAsia="宋体" w:hAnsi="宋体" w:hint="eastAsia"/>
          <w:b/>
          <w:sz w:val="24"/>
          <w:szCs w:val="24"/>
        </w:rPr>
        <w:t>表演者：杏林合唱团</w:t>
      </w:r>
    </w:p>
    <w:p w14:paraId="3FD960D5" w14:textId="77777777" w:rsidR="00E4022A" w:rsidRDefault="00286955">
      <w:pPr>
        <w:spacing w:line="360" w:lineRule="auto"/>
        <w:rPr>
          <w:rFonts w:ascii="宋体" w:eastAsia="宋体" w:hAnsi="宋体"/>
          <w:sz w:val="24"/>
          <w:szCs w:val="24"/>
        </w:rPr>
      </w:pPr>
      <w:r>
        <w:rPr>
          <w:rFonts w:ascii="宋体" w:eastAsia="宋体" w:hAnsi="宋体" w:hint="eastAsia"/>
          <w:sz w:val="24"/>
          <w:szCs w:val="24"/>
          <w:lang w:eastAsia="zh-Hans"/>
        </w:rPr>
        <w:t>C</w:t>
      </w:r>
      <w:r>
        <w:rPr>
          <w:rFonts w:ascii="宋体" w:eastAsia="宋体" w:hAnsi="宋体" w:hint="eastAsia"/>
          <w:sz w:val="24"/>
          <w:szCs w:val="24"/>
        </w:rPr>
        <w:t>：</w:t>
      </w:r>
      <w:r>
        <w:rPr>
          <w:rFonts w:ascii="宋体" w:eastAsia="宋体" w:hAnsi="宋体" w:hint="eastAsia"/>
          <w:sz w:val="24"/>
          <w:szCs w:val="24"/>
          <w:lang w:eastAsia="zh-Hans"/>
        </w:rPr>
        <w:t>感谢</w:t>
      </w:r>
      <w:r>
        <w:rPr>
          <w:rFonts w:ascii="宋体" w:eastAsia="宋体" w:hAnsi="宋体" w:hint="eastAsia"/>
          <w:sz w:val="24"/>
          <w:szCs w:val="24"/>
        </w:rPr>
        <w:t>蓝田文体发展中心带来</w:t>
      </w:r>
      <w:r>
        <w:rPr>
          <w:rFonts w:ascii="宋体" w:eastAsia="宋体" w:hAnsi="宋体" w:hint="eastAsia"/>
          <w:sz w:val="24"/>
          <w:szCs w:val="24"/>
          <w:lang w:eastAsia="zh-Hans"/>
        </w:rPr>
        <w:t>这么</w:t>
      </w:r>
      <w:r>
        <w:rPr>
          <w:rFonts w:ascii="宋体" w:eastAsia="宋体" w:hAnsi="宋体" w:hint="eastAsia"/>
          <w:sz w:val="24"/>
          <w:szCs w:val="24"/>
        </w:rPr>
        <w:t>激情洋溢的舞蹈</w:t>
      </w:r>
      <w:r>
        <w:rPr>
          <w:rFonts w:ascii="宋体" w:eastAsia="宋体" w:hAnsi="宋体" w:hint="eastAsia"/>
          <w:sz w:val="24"/>
          <w:szCs w:val="24"/>
          <w:lang w:eastAsia="zh-Hans"/>
        </w:rPr>
        <w:t>，热烈与欢快正是青春该有的样子</w:t>
      </w:r>
      <w:r>
        <w:rPr>
          <w:rFonts w:ascii="宋体" w:eastAsia="宋体" w:hAnsi="宋体" w:hint="eastAsia"/>
          <w:sz w:val="24"/>
          <w:szCs w:val="24"/>
        </w:rPr>
        <w:t>！</w:t>
      </w:r>
    </w:p>
    <w:p w14:paraId="1164970F" w14:textId="77777777" w:rsidR="00E4022A" w:rsidRDefault="00286955">
      <w:pPr>
        <w:spacing w:line="360" w:lineRule="auto"/>
        <w:rPr>
          <w:rFonts w:ascii="宋体" w:eastAsia="宋体" w:hAnsi="宋体"/>
          <w:sz w:val="24"/>
          <w:szCs w:val="24"/>
        </w:rPr>
      </w:pPr>
      <w:r>
        <w:rPr>
          <w:rFonts w:ascii="宋体" w:eastAsia="宋体" w:hAnsi="宋体" w:hint="eastAsia"/>
          <w:sz w:val="24"/>
          <w:szCs w:val="24"/>
          <w:lang w:eastAsia="zh-Hans"/>
        </w:rPr>
        <w:t>D</w:t>
      </w:r>
      <w:r>
        <w:rPr>
          <w:rFonts w:ascii="宋体" w:eastAsia="宋体" w:hAnsi="宋体" w:hint="eastAsia"/>
          <w:sz w:val="24"/>
          <w:szCs w:val="24"/>
        </w:rPr>
        <w:t>：</w:t>
      </w:r>
      <w:r>
        <w:rPr>
          <w:rFonts w:ascii="宋体" w:eastAsia="宋体" w:hAnsi="宋体" w:hint="eastAsia"/>
          <w:sz w:val="24"/>
          <w:szCs w:val="24"/>
          <w:lang w:eastAsia="zh-Hans"/>
        </w:rPr>
        <w:t>是的，</w:t>
      </w:r>
      <w:r>
        <w:rPr>
          <w:rFonts w:ascii="宋体" w:eastAsia="宋体" w:hAnsi="宋体" w:hint="eastAsia"/>
          <w:sz w:val="24"/>
          <w:szCs w:val="24"/>
        </w:rPr>
        <w:t>每一个</w:t>
      </w:r>
      <w:r>
        <w:rPr>
          <w:rFonts w:ascii="宋体" w:eastAsia="宋体" w:hAnsi="宋体" w:hint="eastAsia"/>
          <w:sz w:val="24"/>
          <w:szCs w:val="24"/>
          <w:lang w:eastAsia="zh-Hans"/>
        </w:rPr>
        <w:t>蓬勃而</w:t>
      </w:r>
      <w:r>
        <w:rPr>
          <w:rFonts w:ascii="宋体" w:eastAsia="宋体" w:hAnsi="宋体" w:hint="eastAsia"/>
          <w:sz w:val="24"/>
          <w:szCs w:val="24"/>
        </w:rPr>
        <w:t>跃动的生命</w:t>
      </w:r>
      <w:r>
        <w:rPr>
          <w:rFonts w:ascii="宋体" w:eastAsia="宋体" w:hAnsi="宋体" w:hint="eastAsia"/>
          <w:sz w:val="24"/>
          <w:szCs w:val="24"/>
          <w:lang w:eastAsia="zh-Hans"/>
        </w:rPr>
        <w:t>，必定也</w:t>
      </w:r>
      <w:r>
        <w:rPr>
          <w:rFonts w:ascii="宋体" w:eastAsia="宋体" w:hAnsi="宋体" w:hint="eastAsia"/>
          <w:sz w:val="24"/>
          <w:szCs w:val="24"/>
        </w:rPr>
        <w:t>拥有快乐而又充满回忆的童年</w:t>
      </w:r>
      <w:r>
        <w:rPr>
          <w:rFonts w:ascii="宋体" w:eastAsia="宋体" w:hAnsi="宋体" w:hint="eastAsia"/>
          <w:sz w:val="24"/>
          <w:szCs w:val="24"/>
          <w:lang w:eastAsia="zh-Hans"/>
        </w:rPr>
        <w:t>。</w:t>
      </w:r>
    </w:p>
    <w:p w14:paraId="5B03DF75" w14:textId="77777777" w:rsidR="00E4022A" w:rsidRDefault="00286955">
      <w:pPr>
        <w:spacing w:line="360" w:lineRule="auto"/>
        <w:rPr>
          <w:del w:id="61" w:author="dell" w:date="2020-12-29T10:34:00Z"/>
          <w:rFonts w:ascii="宋体" w:eastAsia="宋体" w:hAnsi="宋体"/>
          <w:sz w:val="24"/>
          <w:szCs w:val="24"/>
        </w:rPr>
      </w:pPr>
      <w:del w:id="62" w:author="dell" w:date="2020-12-29T10:34:00Z">
        <w:r>
          <w:rPr>
            <w:rFonts w:ascii="宋体" w:eastAsia="宋体" w:hAnsi="宋体" w:hint="eastAsia"/>
            <w:sz w:val="24"/>
            <w:szCs w:val="24"/>
            <w:lang w:eastAsia="zh-Hans"/>
          </w:rPr>
          <w:delText>C</w:delText>
        </w:r>
        <w:r>
          <w:rPr>
            <w:rFonts w:ascii="宋体" w:eastAsia="宋体" w:hAnsi="宋体" w:hint="eastAsia"/>
            <w:sz w:val="24"/>
            <w:szCs w:val="24"/>
          </w:rPr>
          <w:delText>：</w:delText>
        </w:r>
        <w:r>
          <w:rPr>
            <w:rFonts w:ascii="宋体" w:eastAsia="宋体" w:hAnsi="宋体" w:hint="eastAsia"/>
            <w:sz w:val="24"/>
            <w:szCs w:val="24"/>
            <w:lang w:eastAsia="zh-Hans"/>
          </w:rPr>
          <w:delText>生活的美好在于知足常乐，生命的可贵在于坚持不懈。</w:delText>
        </w:r>
      </w:del>
    </w:p>
    <w:p w14:paraId="3EA07082" w14:textId="77777777" w:rsidR="00E4022A" w:rsidRDefault="00286955">
      <w:pPr>
        <w:spacing w:line="360" w:lineRule="auto"/>
        <w:rPr>
          <w:del w:id="63" w:author="dell" w:date="2020-12-29T10:34:00Z"/>
          <w:rFonts w:ascii="宋体" w:eastAsia="宋体" w:hAnsi="宋体"/>
          <w:sz w:val="24"/>
          <w:szCs w:val="24"/>
        </w:rPr>
      </w:pPr>
      <w:del w:id="64" w:author="dell" w:date="2020-12-29T10:34:00Z">
        <w:r>
          <w:rPr>
            <w:rFonts w:ascii="宋体" w:eastAsia="宋体" w:hAnsi="宋体" w:hint="eastAsia"/>
            <w:sz w:val="24"/>
            <w:szCs w:val="24"/>
            <w:lang w:eastAsia="zh-Hans"/>
          </w:rPr>
          <w:delText>D</w:delText>
        </w:r>
        <w:r>
          <w:rPr>
            <w:rFonts w:ascii="宋体" w:eastAsia="宋体" w:hAnsi="宋体" w:hint="eastAsia"/>
            <w:sz w:val="24"/>
            <w:szCs w:val="24"/>
          </w:rPr>
          <w:delText>：</w:delText>
        </w:r>
        <w:r>
          <w:rPr>
            <w:rFonts w:ascii="宋体" w:eastAsia="宋体" w:hAnsi="宋体" w:hint="eastAsia"/>
            <w:sz w:val="24"/>
            <w:szCs w:val="24"/>
            <w:lang w:eastAsia="zh-Hans"/>
          </w:rPr>
          <w:delText>伴着</w:delText>
        </w:r>
        <w:r>
          <w:rPr>
            <w:rFonts w:ascii="宋体" w:eastAsia="宋体" w:hAnsi="宋体" w:hint="eastAsia"/>
            <w:sz w:val="24"/>
            <w:szCs w:val="24"/>
          </w:rPr>
          <w:delText>月光下飞舞的萤火虫，</w:delText>
        </w:r>
        <w:r>
          <w:rPr>
            <w:rFonts w:ascii="宋体" w:eastAsia="宋体" w:hAnsi="宋体" w:hint="eastAsia"/>
            <w:sz w:val="24"/>
            <w:szCs w:val="24"/>
            <w:lang w:eastAsia="zh-Hans"/>
          </w:rPr>
          <w:delText>闻着</w:delText>
        </w:r>
        <w:r>
          <w:rPr>
            <w:rFonts w:ascii="宋体" w:eastAsia="宋体" w:hAnsi="宋体" w:hint="eastAsia"/>
            <w:sz w:val="24"/>
            <w:szCs w:val="24"/>
          </w:rPr>
          <w:delText>河流边弥漫的稻谷香</w:delText>
        </w:r>
        <w:r>
          <w:rPr>
            <w:rFonts w:ascii="宋体" w:eastAsia="宋体" w:hAnsi="宋体" w:hint="eastAsia"/>
            <w:sz w:val="24"/>
            <w:szCs w:val="24"/>
            <w:lang w:eastAsia="zh-Hans"/>
          </w:rPr>
          <w:delText>，让我们回到最初的美好。</w:delText>
        </w:r>
      </w:del>
    </w:p>
    <w:p w14:paraId="2C08FF5F" w14:textId="77777777" w:rsidR="00E4022A" w:rsidRDefault="00286955">
      <w:pPr>
        <w:spacing w:line="360" w:lineRule="auto"/>
        <w:rPr>
          <w:rFonts w:ascii="宋体" w:eastAsia="宋体" w:hAnsi="宋体"/>
          <w:sz w:val="24"/>
          <w:szCs w:val="24"/>
        </w:rPr>
      </w:pPr>
      <w:r>
        <w:rPr>
          <w:rFonts w:ascii="宋体" w:eastAsia="宋体" w:hAnsi="宋体" w:hint="eastAsia"/>
          <w:sz w:val="24"/>
          <w:szCs w:val="24"/>
          <w:lang w:eastAsia="zh-Hans"/>
        </w:rPr>
        <w:t>C</w:t>
      </w:r>
      <w:r>
        <w:rPr>
          <w:rFonts w:ascii="宋体" w:eastAsia="宋体" w:hAnsi="宋体" w:hint="eastAsia"/>
          <w:sz w:val="24"/>
          <w:szCs w:val="24"/>
        </w:rPr>
        <w:t>：</w:t>
      </w:r>
      <w:ins w:id="65" w:author="dell" w:date="2020-12-29T10:34:00Z">
        <w:r>
          <w:rPr>
            <w:rFonts w:ascii="宋体" w:eastAsia="宋体" w:hAnsi="宋体" w:hint="eastAsia"/>
            <w:sz w:val="24"/>
            <w:szCs w:val="24"/>
            <w:lang w:eastAsia="zh-Hans"/>
          </w:rPr>
          <w:t>生活的美好在于知足常乐，生命的可贵在于坚持不懈</w:t>
        </w:r>
        <w:r>
          <w:rPr>
            <w:rFonts w:ascii="宋体" w:eastAsia="宋体" w:hAnsi="宋体" w:hint="eastAsia"/>
            <w:sz w:val="24"/>
            <w:szCs w:val="24"/>
          </w:rPr>
          <w:t>。</w:t>
        </w:r>
      </w:ins>
      <w:r>
        <w:rPr>
          <w:rFonts w:ascii="宋体" w:eastAsia="宋体" w:hAnsi="宋体" w:hint="eastAsia"/>
          <w:sz w:val="24"/>
          <w:szCs w:val="24"/>
        </w:rPr>
        <w:t>接下来请欣赏杏林合唱团带来的阿卡贝拉版《稻香》</w:t>
      </w:r>
    </w:p>
    <w:p w14:paraId="7039B8AC" w14:textId="77777777" w:rsidR="00E4022A" w:rsidRDefault="00286955">
      <w:pPr>
        <w:spacing w:line="360" w:lineRule="auto"/>
        <w:rPr>
          <w:rFonts w:ascii="宋体" w:eastAsia="宋体" w:hAnsi="宋体"/>
          <w:b/>
          <w:sz w:val="24"/>
          <w:szCs w:val="24"/>
        </w:rPr>
      </w:pPr>
      <w:r>
        <w:rPr>
          <w:rFonts w:ascii="宋体" w:eastAsia="宋体" w:hAnsi="宋体"/>
          <w:b/>
          <w:sz w:val="24"/>
          <w:szCs w:val="24"/>
        </w:rPr>
        <w:t>3.</w:t>
      </w:r>
      <w:r>
        <w:rPr>
          <w:rFonts w:ascii="宋体" w:eastAsia="宋体" w:hAnsi="宋体" w:hint="eastAsia"/>
          <w:b/>
          <w:sz w:val="24"/>
          <w:szCs w:val="24"/>
        </w:rPr>
        <w:t xml:space="preserve"> </w:t>
      </w:r>
      <w:r>
        <w:rPr>
          <w:rFonts w:ascii="宋体" w:eastAsia="宋体" w:hAnsi="宋体" w:hint="eastAsia"/>
          <w:b/>
          <w:sz w:val="24"/>
          <w:szCs w:val="24"/>
        </w:rPr>
        <w:t>情景朗诵《高光时刻》</w:t>
      </w:r>
      <w:r>
        <w:rPr>
          <w:rFonts w:ascii="宋体" w:eastAsia="宋体" w:hAnsi="宋体" w:hint="eastAsia"/>
          <w:b/>
          <w:sz w:val="24"/>
          <w:szCs w:val="24"/>
        </w:rPr>
        <w:t xml:space="preserve">              </w:t>
      </w:r>
      <w:r>
        <w:rPr>
          <w:rFonts w:ascii="宋体" w:eastAsia="宋体" w:hAnsi="宋体" w:hint="eastAsia"/>
          <w:b/>
          <w:sz w:val="24"/>
          <w:szCs w:val="24"/>
        </w:rPr>
        <w:t>表演者：医学院学生陈尔雨、吴烁等</w:t>
      </w:r>
    </w:p>
    <w:p w14:paraId="716EA487" w14:textId="77777777" w:rsidR="00E4022A" w:rsidRDefault="00286955">
      <w:pPr>
        <w:spacing w:line="360" w:lineRule="auto"/>
        <w:rPr>
          <w:rFonts w:ascii="宋体" w:eastAsia="宋体" w:hAnsi="宋体"/>
          <w:sz w:val="24"/>
          <w:szCs w:val="24"/>
        </w:rPr>
      </w:pPr>
      <w:r>
        <w:rPr>
          <w:rFonts w:ascii="宋体" w:eastAsia="宋体" w:hAnsi="宋体" w:hint="eastAsia"/>
          <w:sz w:val="24"/>
          <w:szCs w:val="24"/>
        </w:rPr>
        <w:t>A</w:t>
      </w:r>
      <w:r>
        <w:rPr>
          <w:rFonts w:ascii="宋体" w:eastAsia="宋体" w:hAnsi="宋体" w:hint="eastAsia"/>
          <w:sz w:val="24"/>
          <w:szCs w:val="24"/>
        </w:rPr>
        <w:t>：感谢杏林艺术团带来的合唱，让我不禁回忆起了快乐的童年时光。</w:t>
      </w:r>
    </w:p>
    <w:p w14:paraId="3CAACD99" w14:textId="77777777" w:rsidR="00E4022A" w:rsidRDefault="00286955">
      <w:pPr>
        <w:spacing w:line="360" w:lineRule="auto"/>
        <w:rPr>
          <w:rFonts w:ascii="宋体" w:eastAsia="宋体" w:hAnsi="宋体"/>
          <w:sz w:val="24"/>
          <w:szCs w:val="24"/>
        </w:rPr>
      </w:pPr>
      <w:r>
        <w:rPr>
          <w:rFonts w:ascii="宋体" w:eastAsia="宋体" w:hAnsi="宋体" w:hint="eastAsia"/>
          <w:sz w:val="24"/>
          <w:szCs w:val="24"/>
        </w:rPr>
        <w:lastRenderedPageBreak/>
        <w:t>B</w:t>
      </w:r>
      <w:r>
        <w:rPr>
          <w:rFonts w:ascii="宋体" w:eastAsia="宋体" w:hAnsi="宋体" w:hint="eastAsia"/>
          <w:sz w:val="24"/>
          <w:szCs w:val="24"/>
        </w:rPr>
        <w:t>：从跌宕起伏的</w:t>
      </w:r>
      <w:r>
        <w:rPr>
          <w:rFonts w:ascii="宋体" w:eastAsia="宋体" w:hAnsi="宋体" w:hint="eastAsia"/>
          <w:sz w:val="24"/>
          <w:szCs w:val="24"/>
        </w:rPr>
        <w:t>2</w:t>
      </w:r>
      <w:r>
        <w:rPr>
          <w:rFonts w:ascii="宋体" w:eastAsia="宋体" w:hAnsi="宋体"/>
          <w:sz w:val="24"/>
          <w:szCs w:val="24"/>
        </w:rPr>
        <w:t>020</w:t>
      </w:r>
      <w:r>
        <w:rPr>
          <w:rFonts w:ascii="宋体" w:eastAsia="宋体" w:hAnsi="宋体" w:hint="eastAsia"/>
          <w:sz w:val="24"/>
          <w:szCs w:val="24"/>
        </w:rPr>
        <w:t>走来，我</w:t>
      </w:r>
      <w:ins w:id="66" w:author="Kyrene." w:date="2020-12-29T13:15:00Z">
        <w:r>
          <w:rPr>
            <w:rFonts w:ascii="宋体" w:eastAsia="宋体" w:hAnsi="宋体" w:hint="eastAsia"/>
            <w:sz w:val="24"/>
            <w:szCs w:val="24"/>
            <w:lang w:eastAsia="zh-Hans"/>
          </w:rPr>
          <w:t>们</w:t>
        </w:r>
      </w:ins>
      <w:r>
        <w:rPr>
          <w:rFonts w:ascii="宋体" w:eastAsia="宋体" w:hAnsi="宋体" w:hint="eastAsia"/>
          <w:sz w:val="24"/>
          <w:szCs w:val="24"/>
        </w:rPr>
        <w:t>满怀希望，亦深知希望的力量</w:t>
      </w:r>
    </w:p>
    <w:p w14:paraId="7F9E387A" w14:textId="77777777" w:rsidR="00E4022A" w:rsidRDefault="00286955">
      <w:pPr>
        <w:spacing w:line="360" w:lineRule="auto"/>
        <w:rPr>
          <w:rFonts w:ascii="宋体" w:eastAsia="宋体" w:hAnsi="宋体"/>
          <w:sz w:val="24"/>
          <w:szCs w:val="24"/>
        </w:rPr>
      </w:pPr>
      <w:r>
        <w:rPr>
          <w:rFonts w:ascii="宋体" w:eastAsia="宋体" w:hAnsi="宋体" w:hint="eastAsia"/>
          <w:sz w:val="24"/>
          <w:szCs w:val="24"/>
        </w:rPr>
        <w:t>A</w:t>
      </w:r>
      <w:r>
        <w:rPr>
          <w:rFonts w:ascii="宋体" w:eastAsia="宋体" w:hAnsi="宋体" w:hint="eastAsia"/>
          <w:sz w:val="24"/>
          <w:szCs w:val="24"/>
        </w:rPr>
        <w:t>：踏入近在咫尺的</w:t>
      </w:r>
      <w:r>
        <w:rPr>
          <w:rFonts w:ascii="宋体" w:eastAsia="宋体" w:hAnsi="宋体" w:hint="eastAsia"/>
          <w:sz w:val="24"/>
          <w:szCs w:val="24"/>
        </w:rPr>
        <w:t>2021</w:t>
      </w:r>
      <w:r>
        <w:rPr>
          <w:rFonts w:ascii="宋体" w:eastAsia="宋体" w:hAnsi="宋体" w:hint="eastAsia"/>
          <w:sz w:val="24"/>
          <w:szCs w:val="24"/>
        </w:rPr>
        <w:t>，我们终将走出阴霾，继续点亮生命的光芒。</w:t>
      </w:r>
    </w:p>
    <w:p w14:paraId="73E98E9D" w14:textId="77777777" w:rsidR="00E4022A" w:rsidRDefault="00286955">
      <w:pPr>
        <w:spacing w:line="360" w:lineRule="auto"/>
        <w:rPr>
          <w:rFonts w:ascii="宋体" w:eastAsia="宋体" w:hAnsi="宋体"/>
          <w:sz w:val="24"/>
          <w:szCs w:val="24"/>
        </w:rPr>
      </w:pPr>
      <w:r>
        <w:rPr>
          <w:rFonts w:ascii="宋体" w:eastAsia="宋体" w:hAnsi="宋体" w:hint="eastAsia"/>
          <w:sz w:val="24"/>
          <w:szCs w:val="24"/>
        </w:rPr>
        <w:t>B</w:t>
      </w:r>
      <w:r>
        <w:rPr>
          <w:rFonts w:ascii="宋体" w:eastAsia="宋体" w:hAnsi="宋体" w:hint="eastAsia"/>
          <w:sz w:val="24"/>
          <w:szCs w:val="24"/>
        </w:rPr>
        <w:t>：下面请陈尔雨、吴烁等医学生们带来朗诵《高光时刻》</w:t>
      </w:r>
    </w:p>
    <w:p w14:paraId="62110542" w14:textId="77777777" w:rsidR="00E4022A" w:rsidRDefault="00286955">
      <w:pPr>
        <w:spacing w:line="360" w:lineRule="auto"/>
        <w:rPr>
          <w:rFonts w:ascii="宋体" w:eastAsia="宋体" w:hAnsi="宋体"/>
          <w:b/>
          <w:sz w:val="24"/>
          <w:szCs w:val="24"/>
        </w:rPr>
      </w:pPr>
      <w:r>
        <w:rPr>
          <w:rFonts w:ascii="宋体" w:eastAsia="宋体" w:hAnsi="宋体" w:hint="eastAsia"/>
          <w:b/>
          <w:sz w:val="24"/>
          <w:szCs w:val="24"/>
        </w:rPr>
        <w:t>4</w:t>
      </w:r>
      <w:r>
        <w:rPr>
          <w:rFonts w:ascii="宋体" w:eastAsia="宋体" w:hAnsi="宋体"/>
          <w:b/>
          <w:sz w:val="24"/>
          <w:szCs w:val="24"/>
        </w:rPr>
        <w:t>.</w:t>
      </w:r>
      <w:r>
        <w:rPr>
          <w:rFonts w:ascii="宋体" w:eastAsia="宋体" w:hAnsi="宋体" w:hint="eastAsia"/>
          <w:b/>
          <w:sz w:val="24"/>
          <w:szCs w:val="24"/>
        </w:rPr>
        <w:t>交谊舞《</w:t>
      </w:r>
      <w:r>
        <w:rPr>
          <w:rFonts w:ascii="宋体" w:eastAsia="宋体" w:hAnsi="宋体" w:hint="eastAsia"/>
          <w:b/>
          <w:sz w:val="24"/>
          <w:szCs w:val="24"/>
        </w:rPr>
        <w:t>young</w:t>
      </w:r>
      <w:r>
        <w:rPr>
          <w:rFonts w:ascii="宋体" w:eastAsia="宋体" w:hAnsi="宋体" w:hint="eastAsia"/>
          <w:b/>
          <w:sz w:val="24"/>
          <w:szCs w:val="24"/>
        </w:rPr>
        <w:t>》</w:t>
      </w:r>
      <w:r>
        <w:rPr>
          <w:rFonts w:ascii="宋体" w:eastAsia="宋体" w:hAnsi="宋体" w:hint="eastAsia"/>
          <w:b/>
          <w:sz w:val="24"/>
          <w:szCs w:val="24"/>
        </w:rPr>
        <w:t xml:space="preserve"> </w:t>
      </w:r>
      <w:r>
        <w:rPr>
          <w:rFonts w:ascii="宋体" w:eastAsia="宋体" w:hAnsi="宋体"/>
          <w:b/>
          <w:sz w:val="24"/>
          <w:szCs w:val="24"/>
        </w:rPr>
        <w:t xml:space="preserve">              </w:t>
      </w:r>
      <w:r>
        <w:rPr>
          <w:rFonts w:ascii="宋体" w:eastAsia="宋体" w:hAnsi="宋体" w:hint="eastAsia"/>
          <w:b/>
          <w:sz w:val="24"/>
          <w:szCs w:val="24"/>
        </w:rPr>
        <w:t>表演者：预防医学</w:t>
      </w:r>
      <w:r>
        <w:rPr>
          <w:rFonts w:ascii="宋体" w:eastAsia="宋体" w:hAnsi="宋体" w:hint="eastAsia"/>
          <w:b/>
          <w:sz w:val="24"/>
          <w:szCs w:val="24"/>
        </w:rPr>
        <w:t>1</w:t>
      </w:r>
      <w:r>
        <w:rPr>
          <w:rFonts w:ascii="宋体" w:eastAsia="宋体" w:hAnsi="宋体"/>
          <w:b/>
          <w:sz w:val="24"/>
          <w:szCs w:val="24"/>
        </w:rPr>
        <w:t>901</w:t>
      </w:r>
      <w:r>
        <w:rPr>
          <w:rFonts w:ascii="宋体" w:eastAsia="宋体" w:hAnsi="宋体" w:hint="eastAsia"/>
          <w:b/>
          <w:sz w:val="24"/>
          <w:szCs w:val="24"/>
        </w:rPr>
        <w:t>班</w:t>
      </w:r>
    </w:p>
    <w:p w14:paraId="4203A84B" w14:textId="77777777" w:rsidR="00E4022A" w:rsidRDefault="00286955">
      <w:pPr>
        <w:spacing w:line="360" w:lineRule="auto"/>
        <w:rPr>
          <w:rFonts w:ascii="宋体" w:eastAsia="宋体" w:hAnsi="宋体"/>
          <w:b/>
          <w:sz w:val="24"/>
          <w:szCs w:val="24"/>
        </w:rPr>
      </w:pPr>
      <w:r>
        <w:rPr>
          <w:rFonts w:ascii="宋体" w:eastAsia="宋体" w:hAnsi="宋体" w:hint="eastAsia"/>
          <w:sz w:val="24"/>
          <w:szCs w:val="24"/>
          <w:lang w:eastAsia="zh-Hans"/>
        </w:rPr>
        <w:t>C</w:t>
      </w:r>
      <w:r>
        <w:rPr>
          <w:rFonts w:ascii="宋体" w:eastAsia="宋体" w:hAnsi="宋体" w:hint="eastAsia"/>
          <w:sz w:val="24"/>
          <w:szCs w:val="24"/>
        </w:rPr>
        <w:t>：感谢同学们带来</w:t>
      </w:r>
      <w:r>
        <w:rPr>
          <w:rFonts w:ascii="宋体" w:eastAsia="宋体" w:hAnsi="宋体" w:hint="eastAsia"/>
          <w:sz w:val="24"/>
          <w:szCs w:val="24"/>
          <w:lang w:eastAsia="zh-Hans"/>
        </w:rPr>
        <w:t>如此振奋人心</w:t>
      </w:r>
      <w:r>
        <w:rPr>
          <w:rFonts w:ascii="宋体" w:eastAsia="宋体" w:hAnsi="宋体" w:hint="eastAsia"/>
          <w:sz w:val="24"/>
          <w:szCs w:val="24"/>
        </w:rPr>
        <w:t>的朗诵，正如他们所说，医务工作者们的高光时刻，便是他们最美的定格。</w:t>
      </w:r>
    </w:p>
    <w:p w14:paraId="215C0DA1" w14:textId="77777777" w:rsidR="00E4022A" w:rsidRDefault="00286955">
      <w:pPr>
        <w:spacing w:line="360" w:lineRule="auto"/>
        <w:rPr>
          <w:rFonts w:ascii="宋体" w:eastAsia="宋体" w:hAnsi="宋体"/>
          <w:sz w:val="24"/>
          <w:szCs w:val="24"/>
        </w:rPr>
      </w:pPr>
      <w:r>
        <w:rPr>
          <w:rFonts w:ascii="宋体" w:eastAsia="宋体" w:hAnsi="宋体" w:hint="eastAsia"/>
          <w:sz w:val="24"/>
          <w:szCs w:val="24"/>
          <w:lang w:eastAsia="zh-Hans"/>
        </w:rPr>
        <w:t>D</w:t>
      </w:r>
      <w:r>
        <w:rPr>
          <w:rFonts w:ascii="宋体" w:eastAsia="宋体" w:hAnsi="宋体" w:hint="eastAsia"/>
          <w:sz w:val="24"/>
          <w:szCs w:val="24"/>
        </w:rPr>
        <w:t>：跳动的旋律点燃青春的激情</w:t>
      </w:r>
      <w:r>
        <w:rPr>
          <w:rFonts w:ascii="宋体" w:eastAsia="宋体" w:hAnsi="宋体" w:hint="eastAsia"/>
          <w:sz w:val="24"/>
          <w:szCs w:val="24"/>
          <w:lang w:eastAsia="zh-Hans"/>
        </w:rPr>
        <w:t>，</w:t>
      </w:r>
      <w:r>
        <w:rPr>
          <w:rFonts w:ascii="宋体" w:eastAsia="宋体" w:hAnsi="宋体" w:hint="eastAsia"/>
          <w:sz w:val="24"/>
          <w:szCs w:val="24"/>
        </w:rPr>
        <w:t>飞扬的音乐诠释不老的期望</w:t>
      </w:r>
    </w:p>
    <w:p w14:paraId="63839ECC" w14:textId="77777777" w:rsidR="00E4022A" w:rsidRDefault="00286955">
      <w:pPr>
        <w:spacing w:line="360" w:lineRule="auto"/>
        <w:rPr>
          <w:rFonts w:ascii="宋体" w:eastAsia="宋体" w:hAnsi="宋体"/>
          <w:sz w:val="24"/>
          <w:szCs w:val="24"/>
        </w:rPr>
      </w:pPr>
      <w:r>
        <w:rPr>
          <w:rFonts w:ascii="宋体" w:eastAsia="宋体" w:hAnsi="宋体" w:hint="eastAsia"/>
          <w:sz w:val="24"/>
          <w:szCs w:val="24"/>
          <w:lang w:eastAsia="zh-Hans"/>
        </w:rPr>
        <w:t>C</w:t>
      </w:r>
      <w:r>
        <w:rPr>
          <w:rFonts w:ascii="宋体" w:eastAsia="宋体" w:hAnsi="宋体" w:hint="eastAsia"/>
          <w:sz w:val="24"/>
          <w:szCs w:val="24"/>
        </w:rPr>
        <w:t>：</w:t>
      </w:r>
      <w:r>
        <w:rPr>
          <w:rFonts w:ascii="宋体" w:eastAsia="宋体" w:hAnsi="宋体" w:hint="eastAsia"/>
          <w:sz w:val="24"/>
          <w:szCs w:val="24"/>
          <w:lang w:eastAsia="zh-Hans"/>
        </w:rPr>
        <w:t>晨曦初露的微光，载着万物复苏的荣光，唤醒沉寂中的生命</w:t>
      </w:r>
    </w:p>
    <w:p w14:paraId="4B6FD29F" w14:textId="77777777" w:rsidR="00E4022A" w:rsidRDefault="00286955">
      <w:pPr>
        <w:spacing w:line="360" w:lineRule="auto"/>
        <w:rPr>
          <w:rFonts w:ascii="宋体" w:eastAsia="宋体" w:hAnsi="宋体"/>
          <w:sz w:val="24"/>
          <w:szCs w:val="24"/>
        </w:rPr>
      </w:pPr>
      <w:r>
        <w:rPr>
          <w:rFonts w:ascii="宋体" w:eastAsia="宋体" w:hAnsi="宋体" w:hint="eastAsia"/>
          <w:sz w:val="24"/>
          <w:szCs w:val="24"/>
          <w:lang w:eastAsia="zh-Hans"/>
        </w:rPr>
        <w:t>D</w:t>
      </w:r>
      <w:r>
        <w:rPr>
          <w:rFonts w:ascii="宋体" w:eastAsia="宋体" w:hAnsi="宋体" w:hint="eastAsia"/>
          <w:sz w:val="24"/>
          <w:szCs w:val="24"/>
        </w:rPr>
        <w:t>：</w:t>
      </w:r>
      <w:r>
        <w:rPr>
          <w:rFonts w:ascii="宋体" w:eastAsia="宋体" w:hAnsi="宋体" w:hint="eastAsia"/>
          <w:sz w:val="24"/>
          <w:szCs w:val="24"/>
          <w:lang w:eastAsia="zh-Hans"/>
        </w:rPr>
        <w:t>浩瀚的宇宙星河，闪烁着远古的碎片，勾勒最绚丽的风采</w:t>
      </w:r>
      <w:ins w:id="67" w:author="dell" w:date="2020-12-29T10:35:00Z">
        <w:r>
          <w:rPr>
            <w:rFonts w:ascii="宋体" w:eastAsia="宋体" w:hAnsi="宋体" w:hint="eastAsia"/>
            <w:sz w:val="24"/>
            <w:szCs w:val="24"/>
          </w:rPr>
          <w:t>。</w:t>
        </w:r>
      </w:ins>
      <w:r>
        <w:rPr>
          <w:rFonts w:ascii="宋体" w:eastAsia="宋体" w:hAnsi="宋体" w:hint="eastAsia"/>
          <w:sz w:val="24"/>
          <w:szCs w:val="24"/>
        </w:rPr>
        <w:t>今夜，翩翩起舞的佳人才子</w:t>
      </w:r>
      <w:r>
        <w:rPr>
          <w:rFonts w:ascii="宋体" w:eastAsia="宋体" w:hAnsi="宋体" w:hint="eastAsia"/>
          <w:sz w:val="24"/>
          <w:szCs w:val="24"/>
          <w:lang w:eastAsia="zh-Hans"/>
        </w:rPr>
        <w:t>，</w:t>
      </w:r>
      <w:r>
        <w:rPr>
          <w:rFonts w:ascii="宋体" w:eastAsia="宋体" w:hAnsi="宋体" w:hint="eastAsia"/>
          <w:sz w:val="24"/>
          <w:szCs w:val="24"/>
        </w:rPr>
        <w:t>汇聚一堂</w:t>
      </w:r>
      <w:r>
        <w:rPr>
          <w:rFonts w:ascii="宋体" w:eastAsia="宋体" w:hAnsi="宋体" w:hint="eastAsia"/>
          <w:sz w:val="24"/>
          <w:szCs w:val="24"/>
          <w:lang w:eastAsia="zh-Hans"/>
        </w:rPr>
        <w:t>，将是</w:t>
      </w:r>
      <w:r>
        <w:rPr>
          <w:rFonts w:ascii="宋体" w:eastAsia="宋体" w:hAnsi="宋体" w:hint="eastAsia"/>
          <w:sz w:val="24"/>
          <w:szCs w:val="24"/>
          <w:lang w:eastAsia="zh-Hans"/>
        </w:rPr>
        <w:t>夜空中最亮的星</w:t>
      </w:r>
      <w:ins w:id="68" w:author="dell" w:date="2020-12-29T10:35:00Z">
        <w:r>
          <w:rPr>
            <w:rFonts w:ascii="宋体" w:eastAsia="宋体" w:hAnsi="宋体" w:hint="eastAsia"/>
            <w:sz w:val="24"/>
            <w:szCs w:val="24"/>
          </w:rPr>
          <w:t>。</w:t>
        </w:r>
      </w:ins>
      <w:r>
        <w:rPr>
          <w:rFonts w:ascii="宋体" w:eastAsia="宋体" w:hAnsi="宋体" w:hint="eastAsia"/>
          <w:sz w:val="24"/>
          <w:szCs w:val="24"/>
        </w:rPr>
        <w:t>接下来，请欣赏预防医学</w:t>
      </w:r>
      <w:r>
        <w:rPr>
          <w:rFonts w:ascii="宋体" w:eastAsia="宋体" w:hAnsi="宋体" w:hint="eastAsia"/>
          <w:sz w:val="24"/>
          <w:szCs w:val="24"/>
        </w:rPr>
        <w:t>1901</w:t>
      </w:r>
      <w:r>
        <w:rPr>
          <w:rFonts w:ascii="宋体" w:eastAsia="宋体" w:hAnsi="宋体" w:hint="eastAsia"/>
          <w:sz w:val="24"/>
          <w:szCs w:val="24"/>
        </w:rPr>
        <w:t>班带来的交谊舞《</w:t>
      </w:r>
      <w:r>
        <w:rPr>
          <w:rFonts w:ascii="宋体" w:eastAsia="宋体" w:hAnsi="宋体" w:hint="eastAsia"/>
          <w:sz w:val="24"/>
          <w:szCs w:val="24"/>
        </w:rPr>
        <w:t>young</w:t>
      </w:r>
      <w:r>
        <w:rPr>
          <w:rFonts w:ascii="宋体" w:eastAsia="宋体" w:hAnsi="宋体" w:hint="eastAsia"/>
          <w:sz w:val="24"/>
          <w:szCs w:val="24"/>
        </w:rPr>
        <w:t>》</w:t>
      </w:r>
    </w:p>
    <w:p w14:paraId="1BF007CA" w14:textId="77777777" w:rsidR="00E4022A" w:rsidRDefault="00E4022A">
      <w:pPr>
        <w:spacing w:line="360" w:lineRule="auto"/>
        <w:rPr>
          <w:rFonts w:ascii="宋体" w:eastAsia="宋体" w:hAnsi="宋体"/>
          <w:sz w:val="24"/>
          <w:szCs w:val="24"/>
        </w:rPr>
      </w:pPr>
    </w:p>
    <w:p w14:paraId="626784AE" w14:textId="77777777" w:rsidR="00E4022A" w:rsidRDefault="00286955">
      <w:pPr>
        <w:spacing w:line="360" w:lineRule="auto"/>
        <w:rPr>
          <w:rFonts w:ascii="宋体" w:eastAsia="宋体" w:hAnsi="宋体"/>
          <w:b/>
          <w:color w:val="FF0000"/>
          <w:sz w:val="24"/>
          <w:szCs w:val="24"/>
        </w:rPr>
      </w:pPr>
      <w:r>
        <w:rPr>
          <w:rFonts w:ascii="宋体" w:eastAsia="宋体" w:hAnsi="宋体" w:hint="eastAsia"/>
          <w:b/>
          <w:color w:val="FF0000"/>
          <w:sz w:val="24"/>
          <w:szCs w:val="24"/>
        </w:rPr>
        <w:t>五</w:t>
      </w:r>
      <w:r>
        <w:rPr>
          <w:rFonts w:ascii="宋体" w:eastAsia="宋体" w:hAnsi="宋体"/>
          <w:b/>
          <w:color w:val="FF0000"/>
          <w:sz w:val="24"/>
          <w:szCs w:val="24"/>
        </w:rPr>
        <w:t>.</w:t>
      </w:r>
      <w:r>
        <w:rPr>
          <w:rFonts w:ascii="宋体" w:eastAsia="宋体" w:hAnsi="宋体" w:hint="eastAsia"/>
          <w:b/>
          <w:color w:val="FF0000"/>
          <w:sz w:val="24"/>
          <w:szCs w:val="24"/>
        </w:rPr>
        <w:t>表彰仪式</w:t>
      </w:r>
    </w:p>
    <w:p w14:paraId="3859FF2C" w14:textId="77777777" w:rsidR="00E4022A" w:rsidRDefault="00286955">
      <w:pPr>
        <w:spacing w:line="360" w:lineRule="auto"/>
        <w:rPr>
          <w:rFonts w:ascii="宋体" w:eastAsia="宋体" w:hAnsi="宋体"/>
          <w:b/>
          <w:sz w:val="24"/>
        </w:rPr>
      </w:pPr>
      <w:r>
        <w:rPr>
          <w:rFonts w:ascii="宋体" w:eastAsia="宋体" w:hAnsi="宋体" w:hint="eastAsia"/>
          <w:b/>
          <w:sz w:val="24"/>
        </w:rPr>
        <w:t>五</w:t>
      </w:r>
      <w:r>
        <w:rPr>
          <w:rFonts w:ascii="宋体" w:eastAsia="宋体" w:hAnsi="宋体"/>
          <w:b/>
          <w:sz w:val="24"/>
        </w:rPr>
        <w:t>.</w:t>
      </w:r>
      <w:r>
        <w:rPr>
          <w:rFonts w:ascii="宋体" w:eastAsia="宋体" w:hAnsi="宋体"/>
          <w:b/>
          <w:sz w:val="24"/>
        </w:rPr>
        <w:t>表彰仪式（感谢：</w:t>
      </w:r>
      <w:r>
        <w:rPr>
          <w:rFonts w:ascii="宋体" w:eastAsia="宋体" w:hAnsi="宋体"/>
          <w:b/>
          <w:sz w:val="24"/>
        </w:rPr>
        <w:t>1.</w:t>
      </w:r>
      <w:r>
        <w:rPr>
          <w:rFonts w:ascii="宋体" w:eastAsia="宋体" w:hAnsi="宋体"/>
          <w:b/>
          <w:sz w:val="24"/>
        </w:rPr>
        <w:t>在鲜红的旗帜下</w:t>
      </w:r>
      <w:r>
        <w:rPr>
          <w:rFonts w:ascii="宋体" w:eastAsia="宋体" w:hAnsi="宋体"/>
          <w:b/>
          <w:sz w:val="24"/>
        </w:rPr>
        <w:t>——</w:t>
      </w:r>
      <w:r>
        <w:rPr>
          <w:rFonts w:ascii="宋体" w:eastAsia="宋体" w:hAnsi="宋体"/>
          <w:b/>
          <w:sz w:val="24"/>
        </w:rPr>
        <w:t>老党员</w:t>
      </w:r>
      <w:r>
        <w:rPr>
          <w:rFonts w:ascii="宋体" w:eastAsia="宋体" w:hAnsi="宋体"/>
          <w:b/>
          <w:sz w:val="24"/>
        </w:rPr>
        <w:t>2.</w:t>
      </w:r>
      <w:r>
        <w:rPr>
          <w:rFonts w:ascii="宋体" w:eastAsia="宋体" w:hAnsi="宋体"/>
          <w:b/>
          <w:sz w:val="24"/>
        </w:rPr>
        <w:t>班主任</w:t>
      </w:r>
      <w:r>
        <w:rPr>
          <w:rFonts w:ascii="宋体" w:eastAsia="宋体" w:hAnsi="宋体"/>
          <w:b/>
          <w:sz w:val="24"/>
        </w:rPr>
        <w:t>3.</w:t>
      </w:r>
      <w:r>
        <w:rPr>
          <w:rFonts w:ascii="宋体" w:eastAsia="宋体" w:hAnsi="宋体"/>
          <w:b/>
          <w:sz w:val="24"/>
        </w:rPr>
        <w:t>德育导师</w:t>
      </w:r>
      <w:r>
        <w:rPr>
          <w:rFonts w:ascii="宋体" w:eastAsia="宋体" w:hAnsi="宋体"/>
          <w:b/>
          <w:sz w:val="24"/>
        </w:rPr>
        <w:t>4.</w:t>
      </w:r>
      <w:r>
        <w:rPr>
          <w:rFonts w:ascii="宋体" w:eastAsia="宋体" w:hAnsi="宋体"/>
          <w:b/>
          <w:sz w:val="24"/>
        </w:rPr>
        <w:t>新生之友</w:t>
      </w:r>
      <w:r>
        <w:rPr>
          <w:rFonts w:ascii="宋体" w:eastAsia="宋体" w:hAnsi="宋体"/>
          <w:b/>
          <w:sz w:val="24"/>
        </w:rPr>
        <w:t>5.</w:t>
      </w:r>
      <w:r>
        <w:rPr>
          <w:rFonts w:ascii="宋体" w:eastAsia="宋体" w:hAnsi="宋体"/>
          <w:b/>
          <w:sz w:val="24"/>
        </w:rPr>
        <w:t>四师（美育导师，体育导师，心理咨询师，创赛实践）</w:t>
      </w:r>
      <w:r>
        <w:rPr>
          <w:rFonts w:ascii="宋体" w:eastAsia="宋体" w:hAnsi="宋体" w:cs="Calibri"/>
          <w:b/>
          <w:sz w:val="24"/>
        </w:rPr>
        <w:t> </w:t>
      </w:r>
      <w:r>
        <w:rPr>
          <w:rFonts w:ascii="宋体" w:eastAsia="宋体" w:hAnsi="宋体"/>
          <w:b/>
          <w:sz w:val="24"/>
        </w:rPr>
        <w:t>表彰：杏林之星</w:t>
      </w:r>
      <w:r>
        <w:rPr>
          <w:rFonts w:ascii="宋体" w:eastAsia="宋体" w:hAnsi="宋体"/>
          <w:b/>
          <w:sz w:val="24"/>
        </w:rPr>
        <w:t>*10</w:t>
      </w:r>
      <w:r>
        <w:rPr>
          <w:rFonts w:ascii="宋体" w:eastAsia="宋体" w:hAnsi="宋体"/>
          <w:b/>
          <w:sz w:val="24"/>
        </w:rPr>
        <w:t>位）</w:t>
      </w:r>
    </w:p>
    <w:p w14:paraId="6F9F0D67" w14:textId="77777777" w:rsidR="00E4022A" w:rsidRDefault="00286955">
      <w:pPr>
        <w:spacing w:line="360" w:lineRule="auto"/>
        <w:rPr>
          <w:rFonts w:ascii="宋体" w:eastAsia="宋体" w:hAnsi="宋体"/>
          <w:sz w:val="24"/>
        </w:rPr>
      </w:pPr>
      <w:r>
        <w:rPr>
          <w:rFonts w:ascii="宋体" w:eastAsia="宋体" w:hAnsi="宋体"/>
          <w:sz w:val="24"/>
        </w:rPr>
        <w:t>A</w:t>
      </w:r>
      <w:r>
        <w:rPr>
          <w:rFonts w:ascii="宋体" w:eastAsia="宋体" w:hAnsi="宋体"/>
          <w:sz w:val="24"/>
        </w:rPr>
        <w:t>：交谊舞者，舞姿翩翩，而在我们的大学生活中，也有一群人在自己的岗位上起舞，身姿绰约。老师们、同学们，接下来我们将进行医学院</w:t>
      </w:r>
      <w:r>
        <w:rPr>
          <w:rFonts w:ascii="宋体" w:eastAsia="宋体" w:hAnsi="宋体"/>
          <w:sz w:val="24"/>
        </w:rPr>
        <w:t>2020</w:t>
      </w:r>
      <w:r>
        <w:rPr>
          <w:rFonts w:ascii="宋体" w:eastAsia="宋体" w:hAnsi="宋体"/>
          <w:sz w:val="24"/>
        </w:rPr>
        <w:t>年感谢师恩仪式，</w:t>
      </w:r>
      <w:r>
        <w:rPr>
          <w:rFonts w:ascii="宋体" w:eastAsia="宋体" w:hAnsi="宋体" w:hint="eastAsia"/>
          <w:sz w:val="24"/>
        </w:rPr>
        <w:t>及</w:t>
      </w:r>
      <w:r>
        <w:rPr>
          <w:rFonts w:ascii="宋体" w:eastAsia="宋体" w:hAnsi="宋体"/>
          <w:sz w:val="24"/>
        </w:rPr>
        <w:t>2020</w:t>
      </w:r>
      <w:r>
        <w:rPr>
          <w:rFonts w:ascii="宋体" w:eastAsia="宋体" w:hAnsi="宋体" w:hint="eastAsia"/>
          <w:sz w:val="24"/>
        </w:rPr>
        <w:t>年</w:t>
      </w:r>
      <w:r>
        <w:rPr>
          <w:rFonts w:ascii="宋体" w:eastAsia="宋体" w:hAnsi="宋体"/>
          <w:sz w:val="24"/>
        </w:rPr>
        <w:t>“</w:t>
      </w:r>
      <w:r>
        <w:rPr>
          <w:rFonts w:ascii="宋体" w:eastAsia="宋体" w:hAnsi="宋体"/>
          <w:sz w:val="24"/>
        </w:rPr>
        <w:t>杏林之星</w:t>
      </w:r>
      <w:r>
        <w:rPr>
          <w:rFonts w:ascii="宋体" w:eastAsia="宋体" w:hAnsi="宋体"/>
          <w:sz w:val="24"/>
        </w:rPr>
        <w:t>”</w:t>
      </w:r>
      <w:r>
        <w:rPr>
          <w:rFonts w:ascii="宋体" w:eastAsia="宋体" w:hAnsi="宋体"/>
          <w:sz w:val="24"/>
        </w:rPr>
        <w:t>表彰</w:t>
      </w:r>
      <w:r>
        <w:rPr>
          <w:rFonts w:ascii="宋体" w:eastAsia="宋体" w:hAnsi="宋体" w:hint="eastAsia"/>
          <w:sz w:val="24"/>
        </w:rPr>
        <w:t>仪式</w:t>
      </w:r>
      <w:r>
        <w:rPr>
          <w:rFonts w:ascii="宋体" w:eastAsia="宋体" w:hAnsi="宋体"/>
          <w:sz w:val="24"/>
        </w:rPr>
        <w:t>。</w:t>
      </w:r>
    </w:p>
    <w:p w14:paraId="43D22121" w14:textId="77777777" w:rsidR="00E4022A" w:rsidRDefault="00286955">
      <w:pPr>
        <w:spacing w:line="360" w:lineRule="auto"/>
        <w:rPr>
          <w:rFonts w:ascii="宋体" w:eastAsia="宋体" w:hAnsi="宋体"/>
          <w:sz w:val="24"/>
        </w:rPr>
      </w:pPr>
      <w:r>
        <w:rPr>
          <w:rFonts w:ascii="宋体" w:eastAsia="宋体" w:hAnsi="宋体"/>
          <w:sz w:val="24"/>
        </w:rPr>
        <w:t>B</w:t>
      </w:r>
      <w:r>
        <w:rPr>
          <w:rFonts w:ascii="宋体" w:eastAsia="宋体" w:hAnsi="宋体"/>
          <w:sz w:val="24"/>
        </w:rPr>
        <w:t>：在过去的一年里，我们医学院全体师生在各级领导的悉心关怀下，与时俱进、开拓创新，学院各项建设工作成果丰硕。</w:t>
      </w:r>
    </w:p>
    <w:p w14:paraId="6F4DBA70" w14:textId="77777777" w:rsidR="00E4022A" w:rsidRDefault="00286955">
      <w:pPr>
        <w:spacing w:line="360" w:lineRule="auto"/>
        <w:rPr>
          <w:rFonts w:ascii="宋体" w:eastAsia="宋体" w:hAnsi="宋体"/>
          <w:sz w:val="24"/>
        </w:rPr>
      </w:pPr>
      <w:r>
        <w:rPr>
          <w:rFonts w:ascii="宋体" w:eastAsia="宋体" w:hAnsi="宋体" w:hint="eastAsia"/>
          <w:sz w:val="24"/>
        </w:rPr>
        <w:t>【在鲜红的旗帜下—老党员】</w:t>
      </w:r>
    </w:p>
    <w:p w14:paraId="13F65785" w14:textId="77777777" w:rsidR="00E4022A" w:rsidRDefault="00286955">
      <w:pPr>
        <w:spacing w:line="360" w:lineRule="auto"/>
        <w:rPr>
          <w:del w:id="69" w:author="dell" w:date="2020-12-29T10:36:00Z"/>
          <w:rFonts w:ascii="宋体" w:eastAsia="宋体" w:hAnsi="宋体"/>
          <w:sz w:val="24"/>
        </w:rPr>
      </w:pPr>
      <w:r>
        <w:rPr>
          <w:rFonts w:ascii="宋体" w:eastAsia="宋体" w:hAnsi="宋体"/>
          <w:sz w:val="24"/>
        </w:rPr>
        <w:t>A:</w:t>
      </w:r>
      <w:r>
        <w:rPr>
          <w:rFonts w:ascii="宋体" w:eastAsia="宋体" w:hAnsi="宋体"/>
          <w:sz w:val="24"/>
        </w:rPr>
        <w:t>而在这些成就的背后，首先我们就要感谢我们的老师，有这么一群人，他们作为我们的指引者，带领我们了解先进的思想和未来的道路。</w:t>
      </w:r>
    </w:p>
    <w:p w14:paraId="6C885478" w14:textId="77777777" w:rsidR="00E4022A" w:rsidRDefault="00286955">
      <w:pPr>
        <w:spacing w:line="360" w:lineRule="auto"/>
        <w:rPr>
          <w:rFonts w:ascii="宋体" w:eastAsia="宋体" w:hAnsi="宋体"/>
          <w:sz w:val="24"/>
        </w:rPr>
      </w:pPr>
      <w:del w:id="70" w:author="dell" w:date="2020-12-29T10:36:00Z">
        <w:r>
          <w:rPr>
            <w:rFonts w:ascii="宋体" w:eastAsia="宋体" w:hAnsi="宋体"/>
            <w:sz w:val="24"/>
          </w:rPr>
          <w:delText>B</w:delText>
        </w:r>
        <w:r>
          <w:rPr>
            <w:rFonts w:ascii="宋体" w:eastAsia="宋体" w:hAnsi="宋体"/>
            <w:sz w:val="24"/>
          </w:rPr>
          <w:delText>：</w:delText>
        </w:r>
      </w:del>
      <w:r>
        <w:rPr>
          <w:rFonts w:ascii="宋体" w:eastAsia="宋体" w:hAnsi="宋体"/>
          <w:sz w:val="24"/>
        </w:rPr>
        <w:t>在鲜红的旗帜下，也正是这一群老党员，为后人指引前路，为我党灌</w:t>
      </w:r>
      <w:r>
        <w:rPr>
          <w:rFonts w:ascii="宋体" w:eastAsia="宋体" w:hAnsi="宋体"/>
          <w:sz w:val="24"/>
        </w:rPr>
        <w:t>注一代代的新鲜血液。</w:t>
      </w:r>
    </w:p>
    <w:p w14:paraId="451D608D" w14:textId="77777777" w:rsidR="00E4022A" w:rsidRDefault="00286955">
      <w:pPr>
        <w:spacing w:line="360" w:lineRule="auto"/>
        <w:rPr>
          <w:del w:id="71" w:author="dell" w:date="2020-12-29T10:36:00Z"/>
          <w:rFonts w:ascii="宋体" w:eastAsia="宋体" w:hAnsi="宋体"/>
          <w:sz w:val="24"/>
        </w:rPr>
      </w:pPr>
      <w:del w:id="72" w:author="dell" w:date="2020-12-29T10:36:00Z">
        <w:r>
          <w:rPr>
            <w:rFonts w:ascii="宋体" w:eastAsia="宋体" w:hAnsi="宋体"/>
            <w:sz w:val="24"/>
          </w:rPr>
          <w:delText>A</w:delText>
        </w:r>
        <w:r>
          <w:rPr>
            <w:rFonts w:ascii="宋体" w:eastAsia="宋体" w:hAnsi="宋体"/>
            <w:sz w:val="24"/>
          </w:rPr>
          <w:delText>：同心山成玉，协力土变金，这一群无私忘我的党建先行者，他们用自己的行动诠释了学高为师，身正为范，以行立教，以德立身的师德内涵</w:delText>
        </w:r>
      </w:del>
    </w:p>
    <w:p w14:paraId="130DDCDD" w14:textId="77777777" w:rsidR="00E4022A" w:rsidRDefault="00286955">
      <w:pPr>
        <w:spacing w:line="360" w:lineRule="auto"/>
        <w:rPr>
          <w:rFonts w:ascii="宋体" w:eastAsia="宋体" w:hAnsi="宋体"/>
          <w:sz w:val="24"/>
        </w:rPr>
      </w:pPr>
      <w:r>
        <w:rPr>
          <w:rFonts w:ascii="宋体" w:eastAsia="宋体" w:hAnsi="宋体"/>
          <w:sz w:val="24"/>
        </w:rPr>
        <w:t>B</w:t>
      </w:r>
      <w:r>
        <w:rPr>
          <w:rFonts w:ascii="宋体" w:eastAsia="宋体" w:hAnsi="宋体"/>
          <w:sz w:val="24"/>
        </w:rPr>
        <w:t>：就是因为心中庄严的党旗，让他们平常时期看得出，关键时刻站得出，困难时刻豁得出，他们甘愿肩负起时代赋予的庄严使命，彰显浙大风采</w:t>
      </w:r>
      <w:r>
        <w:rPr>
          <w:rFonts w:ascii="宋体" w:eastAsia="宋体" w:hAnsi="宋体"/>
          <w:sz w:val="24"/>
        </w:rPr>
        <w:t>!</w:t>
      </w:r>
    </w:p>
    <w:p w14:paraId="15DEC362" w14:textId="77777777" w:rsidR="00E4022A" w:rsidRDefault="00286955">
      <w:pPr>
        <w:spacing w:line="360" w:lineRule="auto"/>
        <w:rPr>
          <w:ins w:id="73" w:author="dell" w:date="2020-12-29T10:27:00Z"/>
          <w:rFonts w:ascii="宋体" w:eastAsia="宋体" w:hAnsi="宋体"/>
          <w:sz w:val="24"/>
        </w:rPr>
      </w:pPr>
      <w:r>
        <w:rPr>
          <w:rFonts w:ascii="宋体" w:eastAsia="宋体" w:hAnsi="宋体"/>
          <w:sz w:val="24"/>
        </w:rPr>
        <w:t>B</w:t>
      </w:r>
      <w:r>
        <w:rPr>
          <w:rFonts w:ascii="宋体" w:eastAsia="宋体" w:hAnsi="宋体"/>
          <w:sz w:val="24"/>
        </w:rPr>
        <w:t>：让我们有请薛金增老师，陈安莉老师，张小玲老师三位</w:t>
      </w:r>
      <w:r>
        <w:rPr>
          <w:rFonts w:ascii="宋体" w:eastAsia="宋体" w:hAnsi="宋体" w:hint="eastAsia"/>
          <w:sz w:val="24"/>
        </w:rPr>
        <w:t>老</w:t>
      </w:r>
      <w:r>
        <w:rPr>
          <w:rFonts w:ascii="宋体" w:eastAsia="宋体" w:hAnsi="宋体"/>
          <w:sz w:val="24"/>
        </w:rPr>
        <w:t>党员上台，也为其他</w:t>
      </w:r>
      <w:r>
        <w:rPr>
          <w:rFonts w:ascii="宋体" w:eastAsia="宋体" w:hAnsi="宋体" w:hint="eastAsia"/>
          <w:sz w:val="24"/>
        </w:rPr>
        <w:t>在鲜红的党旗下、在思政战线上</w:t>
      </w:r>
      <w:r>
        <w:rPr>
          <w:rFonts w:ascii="宋体" w:eastAsia="宋体" w:hAnsi="宋体"/>
          <w:sz w:val="24"/>
        </w:rPr>
        <w:t>辛勤付出的老师们送去掌声</w:t>
      </w:r>
      <w:r>
        <w:rPr>
          <w:rFonts w:ascii="宋体" w:eastAsia="宋体" w:hAnsi="宋体" w:hint="eastAsia"/>
          <w:sz w:val="24"/>
        </w:rPr>
        <w:t>！</w:t>
      </w:r>
    </w:p>
    <w:p w14:paraId="1DFA49D1" w14:textId="77777777" w:rsidR="00E4022A" w:rsidRDefault="00286955">
      <w:pPr>
        <w:spacing w:line="360" w:lineRule="auto"/>
        <w:rPr>
          <w:ins w:id="74" w:author="dell" w:date="2020-12-29T10:27:00Z"/>
          <w:rFonts w:ascii="宋体" w:eastAsia="宋体" w:hAnsi="宋体"/>
          <w:sz w:val="24"/>
        </w:rPr>
      </w:pPr>
      <w:ins w:id="75" w:author="dell" w:date="2020-12-29T10:27:00Z">
        <w:r>
          <w:rPr>
            <w:rFonts w:ascii="宋体" w:eastAsia="宋体" w:hAnsi="宋体" w:hint="eastAsia"/>
            <w:sz w:val="24"/>
          </w:rPr>
          <w:lastRenderedPageBreak/>
          <w:t>请我们的学生代表，为老党员们送上鲜花和</w:t>
        </w:r>
      </w:ins>
      <w:ins w:id="76" w:author="dell" w:date="2020-12-29T10:48:00Z">
        <w:r>
          <w:rPr>
            <w:rFonts w:ascii="宋体" w:eastAsia="宋体" w:hAnsi="宋体" w:hint="eastAsia"/>
            <w:sz w:val="24"/>
          </w:rPr>
          <w:t>感谢</w:t>
        </w:r>
      </w:ins>
      <w:ins w:id="77" w:author="dell" w:date="2020-12-29T10:27:00Z">
        <w:r>
          <w:rPr>
            <w:rFonts w:ascii="宋体" w:eastAsia="宋体" w:hAnsi="宋体" w:hint="eastAsia"/>
            <w:sz w:val="24"/>
          </w:rPr>
          <w:t>！</w:t>
        </w:r>
      </w:ins>
    </w:p>
    <w:p w14:paraId="25EE87C8" w14:textId="77777777" w:rsidR="00E4022A" w:rsidRDefault="00286955">
      <w:pPr>
        <w:spacing w:line="360" w:lineRule="auto"/>
        <w:rPr>
          <w:ins w:id="78" w:author="dell" w:date="2020-12-29T10:27:00Z"/>
          <w:rFonts w:ascii="宋体" w:eastAsia="宋体" w:hAnsi="宋体"/>
          <w:sz w:val="24"/>
        </w:rPr>
      </w:pPr>
      <w:ins w:id="79" w:author="dell" w:date="2020-12-29T10:27:00Z">
        <w:r>
          <w:rPr>
            <w:rFonts w:ascii="宋体" w:eastAsia="宋体" w:hAnsi="宋体" w:hint="eastAsia"/>
            <w:sz w:val="24"/>
          </w:rPr>
          <w:t>（献花）</w:t>
        </w:r>
      </w:ins>
    </w:p>
    <w:p w14:paraId="4ADBC79E" w14:textId="77777777" w:rsidR="00E4022A" w:rsidRDefault="00286955">
      <w:pPr>
        <w:spacing w:line="360" w:lineRule="auto"/>
        <w:rPr>
          <w:del w:id="80" w:author="dell" w:date="2020-12-29T10:28:00Z"/>
          <w:rFonts w:ascii="宋体" w:eastAsia="宋体" w:hAnsi="宋体"/>
          <w:sz w:val="24"/>
        </w:rPr>
      </w:pPr>
      <w:ins w:id="81" w:author="dell" w:date="2020-12-29T10:28:00Z">
        <w:r>
          <w:rPr>
            <w:rFonts w:ascii="宋体" w:eastAsia="宋体" w:hAnsi="宋体" w:hint="eastAsia"/>
            <w:sz w:val="24"/>
          </w:rPr>
          <w:t>请老师和同学们合影留念。</w:t>
        </w:r>
      </w:ins>
    </w:p>
    <w:p w14:paraId="6C85C892" w14:textId="77777777" w:rsidR="00E4022A" w:rsidRDefault="00286955">
      <w:pPr>
        <w:spacing w:line="360" w:lineRule="auto"/>
        <w:rPr>
          <w:rFonts w:ascii="宋体" w:eastAsia="宋体" w:hAnsi="宋体"/>
          <w:sz w:val="24"/>
        </w:rPr>
      </w:pPr>
      <w:del w:id="82" w:author="dell" w:date="2020-12-29T10:28:00Z">
        <w:r>
          <w:rPr>
            <w:rFonts w:ascii="宋体" w:eastAsia="宋体" w:hAnsi="宋体" w:cs="Calibri"/>
            <w:sz w:val="24"/>
          </w:rPr>
          <w:delText> </w:delText>
        </w:r>
      </w:del>
    </w:p>
    <w:p w14:paraId="636C7083" w14:textId="77777777" w:rsidR="00E4022A" w:rsidRDefault="00286955">
      <w:pPr>
        <w:spacing w:line="360" w:lineRule="auto"/>
        <w:rPr>
          <w:rFonts w:ascii="宋体" w:eastAsia="宋体" w:hAnsi="宋体"/>
          <w:sz w:val="24"/>
        </w:rPr>
      </w:pPr>
      <w:r>
        <w:rPr>
          <w:rFonts w:ascii="宋体" w:eastAsia="宋体" w:hAnsi="宋体" w:cs="Calibri"/>
          <w:sz w:val="24"/>
        </w:rPr>
        <w:t> </w:t>
      </w:r>
    </w:p>
    <w:p w14:paraId="52254BF2" w14:textId="77777777" w:rsidR="00E4022A" w:rsidRDefault="00286955">
      <w:pPr>
        <w:spacing w:line="360" w:lineRule="auto"/>
        <w:rPr>
          <w:rFonts w:ascii="宋体" w:eastAsia="宋体" w:hAnsi="宋体"/>
          <w:sz w:val="24"/>
        </w:rPr>
      </w:pPr>
      <w:r>
        <w:rPr>
          <w:rFonts w:ascii="宋体" w:eastAsia="宋体" w:hAnsi="宋体" w:hint="eastAsia"/>
          <w:sz w:val="24"/>
        </w:rPr>
        <w:t>【班主任】</w:t>
      </w:r>
    </w:p>
    <w:p w14:paraId="7BDF7481" w14:textId="77777777" w:rsidR="00E4022A" w:rsidRDefault="00286955">
      <w:pPr>
        <w:spacing w:line="360" w:lineRule="auto"/>
        <w:rPr>
          <w:rFonts w:ascii="宋体" w:eastAsia="宋体" w:hAnsi="宋体"/>
          <w:sz w:val="24"/>
        </w:rPr>
      </w:pPr>
      <w:r>
        <w:rPr>
          <w:rFonts w:ascii="宋体" w:eastAsia="宋体" w:hAnsi="宋体"/>
          <w:sz w:val="24"/>
        </w:rPr>
        <w:t>A</w:t>
      </w:r>
      <w:r>
        <w:rPr>
          <w:rFonts w:ascii="宋体" w:eastAsia="宋体" w:hAnsi="宋体"/>
          <w:sz w:val="24"/>
        </w:rPr>
        <w:t>：同样的，也有这么一群人，生活上，他挥洒汗水指导我们如何做优秀的医学学生；学习上，他不辞辛苦为我们的专业课程指点迷津；教学实践中，他身体力行演绎问闻问切的传奇。</w:t>
      </w:r>
    </w:p>
    <w:p w14:paraId="468560CA" w14:textId="77777777" w:rsidR="00E4022A" w:rsidRDefault="00286955">
      <w:pPr>
        <w:spacing w:line="360" w:lineRule="auto"/>
        <w:rPr>
          <w:del w:id="83" w:author="dell" w:date="2020-12-29T10:36:00Z"/>
          <w:rFonts w:ascii="宋体" w:eastAsia="宋体" w:hAnsi="宋体"/>
          <w:sz w:val="24"/>
        </w:rPr>
      </w:pPr>
      <w:r>
        <w:rPr>
          <w:rFonts w:ascii="宋体" w:eastAsia="宋体" w:hAnsi="宋体"/>
          <w:sz w:val="24"/>
        </w:rPr>
        <w:t>B:</w:t>
      </w:r>
      <w:del w:id="84" w:author="dell" w:date="2020-12-29T10:36:00Z">
        <w:r>
          <w:rPr>
            <w:rFonts w:ascii="宋体" w:eastAsia="宋体" w:hAnsi="宋体"/>
            <w:sz w:val="24"/>
          </w:rPr>
          <w:delText>他们可谓是辛勤园丁，杏坛书将，求真笃志，炳换文章，传道受业解惑，指引同学们在医学生涯奋勇前行。</w:delText>
        </w:r>
      </w:del>
    </w:p>
    <w:p w14:paraId="05DEFCD4" w14:textId="77777777" w:rsidR="00E4022A" w:rsidRDefault="00286955">
      <w:pPr>
        <w:spacing w:line="360" w:lineRule="auto"/>
        <w:rPr>
          <w:del w:id="85" w:author="dell" w:date="2020-12-29T10:36:00Z"/>
          <w:rFonts w:ascii="宋体" w:eastAsia="宋体" w:hAnsi="宋体"/>
          <w:sz w:val="24"/>
        </w:rPr>
      </w:pPr>
      <w:del w:id="86" w:author="dell" w:date="2020-12-29T10:36:00Z">
        <w:r>
          <w:rPr>
            <w:rFonts w:ascii="宋体" w:eastAsia="宋体" w:hAnsi="宋体"/>
            <w:sz w:val="24"/>
          </w:rPr>
          <w:delText>A</w:delText>
        </w:r>
        <w:r>
          <w:rPr>
            <w:rFonts w:ascii="宋体" w:eastAsia="宋体" w:hAnsi="宋体"/>
            <w:sz w:val="24"/>
          </w:rPr>
          <w:delText>；</w:delText>
        </w:r>
      </w:del>
      <w:r>
        <w:rPr>
          <w:rFonts w:ascii="宋体" w:eastAsia="宋体" w:hAnsi="宋体"/>
          <w:sz w:val="24"/>
        </w:rPr>
        <w:t>不知道同学们是否还记得，自己走入浙江大学医学院的第一天，是谁带领我们初识校园，指点迷路。</w:t>
      </w:r>
    </w:p>
    <w:p w14:paraId="56960384" w14:textId="77777777" w:rsidR="00E4022A" w:rsidRDefault="00286955">
      <w:pPr>
        <w:spacing w:line="360" w:lineRule="auto"/>
        <w:rPr>
          <w:rFonts w:ascii="宋体" w:eastAsia="宋体" w:hAnsi="宋体"/>
          <w:sz w:val="24"/>
        </w:rPr>
      </w:pPr>
      <w:del w:id="87" w:author="dell" w:date="2020-12-29T10:36:00Z">
        <w:r>
          <w:rPr>
            <w:rFonts w:ascii="宋体" w:eastAsia="宋体" w:hAnsi="宋体"/>
            <w:sz w:val="24"/>
          </w:rPr>
          <w:delText>B</w:delText>
        </w:r>
        <w:r>
          <w:rPr>
            <w:rFonts w:ascii="宋体" w:eastAsia="宋体" w:hAnsi="宋体"/>
            <w:sz w:val="24"/>
          </w:rPr>
          <w:delText>：</w:delText>
        </w:r>
      </w:del>
      <w:r>
        <w:rPr>
          <w:rFonts w:ascii="宋体" w:eastAsia="宋体" w:hAnsi="宋体"/>
          <w:sz w:val="24"/>
        </w:rPr>
        <w:t>又是谁指引我们构建医学知识体系，了解大学学习生活？</w:t>
      </w:r>
    </w:p>
    <w:p w14:paraId="5411C920" w14:textId="77777777" w:rsidR="00E4022A" w:rsidRDefault="00286955">
      <w:pPr>
        <w:spacing w:line="360" w:lineRule="auto"/>
        <w:rPr>
          <w:del w:id="88" w:author="dell" w:date="2020-12-29T10:36:00Z"/>
          <w:rFonts w:ascii="宋体" w:eastAsia="宋体" w:hAnsi="宋体"/>
          <w:sz w:val="24"/>
        </w:rPr>
      </w:pPr>
      <w:r>
        <w:rPr>
          <w:rFonts w:ascii="宋体" w:eastAsia="宋体" w:hAnsi="宋体"/>
          <w:sz w:val="24"/>
        </w:rPr>
        <w:t xml:space="preserve">A: </w:t>
      </w:r>
      <w:r>
        <w:rPr>
          <w:rFonts w:ascii="宋体" w:eastAsia="宋体" w:hAnsi="宋体"/>
          <w:sz w:val="24"/>
        </w:rPr>
        <w:t>相信大家已经猜到了，他们就是我们的班主任老师</w:t>
      </w:r>
    </w:p>
    <w:p w14:paraId="495DB93A" w14:textId="77777777" w:rsidR="00E4022A" w:rsidRDefault="00286955">
      <w:pPr>
        <w:spacing w:line="360" w:lineRule="auto"/>
        <w:rPr>
          <w:rFonts w:ascii="宋体" w:eastAsia="宋体" w:hAnsi="宋体"/>
          <w:sz w:val="24"/>
        </w:rPr>
      </w:pPr>
      <w:del w:id="89" w:author="dell" w:date="2020-12-29T10:36:00Z">
        <w:r>
          <w:rPr>
            <w:rFonts w:ascii="宋体" w:eastAsia="宋体" w:hAnsi="宋体" w:hint="eastAsia"/>
            <w:sz w:val="24"/>
          </w:rPr>
          <w:delText>B</w:delText>
        </w:r>
        <w:r>
          <w:rPr>
            <w:rFonts w:ascii="宋体" w:eastAsia="宋体" w:hAnsi="宋体" w:hint="eastAsia"/>
            <w:sz w:val="24"/>
          </w:rPr>
          <w:delText>：</w:delText>
        </w:r>
      </w:del>
      <w:ins w:id="90" w:author="dell" w:date="2020-12-29T10:36:00Z">
        <w:r>
          <w:rPr>
            <w:rFonts w:ascii="宋体" w:eastAsia="宋体" w:hAnsi="宋体" w:hint="eastAsia"/>
            <w:sz w:val="24"/>
          </w:rPr>
          <w:t>。</w:t>
        </w:r>
      </w:ins>
      <w:r>
        <w:rPr>
          <w:rFonts w:ascii="宋体" w:eastAsia="宋体" w:hAnsi="宋体"/>
          <w:sz w:val="24"/>
        </w:rPr>
        <w:t>掌声有请</w:t>
      </w:r>
      <w:r>
        <w:rPr>
          <w:rFonts w:ascii="宋体" w:eastAsia="宋体" w:hAnsi="宋体" w:hint="eastAsia"/>
          <w:sz w:val="24"/>
        </w:rPr>
        <w:t>本科生</w:t>
      </w:r>
      <w:r>
        <w:rPr>
          <w:rFonts w:ascii="宋体" w:eastAsia="宋体" w:hAnsi="宋体"/>
          <w:sz w:val="24"/>
        </w:rPr>
        <w:t>班主任老师</w:t>
      </w:r>
      <w:r>
        <w:rPr>
          <w:rFonts w:ascii="宋体" w:eastAsia="宋体" w:hAnsi="宋体" w:hint="eastAsia"/>
          <w:sz w:val="24"/>
        </w:rPr>
        <w:t>代表上台。</w:t>
      </w:r>
      <w:del w:id="91" w:author="dell" w:date="2020-12-29T10:37:00Z">
        <w:r>
          <w:rPr>
            <w:rFonts w:ascii="宋体" w:eastAsia="宋体" w:hAnsi="宋体" w:hint="eastAsia"/>
            <w:sz w:val="24"/>
          </w:rPr>
          <w:delText>感谢各位老师的付出！</w:delText>
        </w:r>
      </w:del>
    </w:p>
    <w:p w14:paraId="2B97AF6D" w14:textId="77777777" w:rsidR="00E4022A" w:rsidRDefault="00286955">
      <w:pPr>
        <w:spacing w:line="360" w:lineRule="auto"/>
        <w:rPr>
          <w:ins w:id="92" w:author="dell" w:date="2020-12-29T10:37:00Z"/>
          <w:rFonts w:ascii="宋体" w:eastAsia="宋体" w:hAnsi="宋体"/>
          <w:sz w:val="24"/>
        </w:rPr>
      </w:pPr>
      <w:r>
        <w:rPr>
          <w:rFonts w:ascii="宋体" w:eastAsia="宋体" w:hAnsi="宋体" w:cs="Calibri"/>
          <w:sz w:val="24"/>
        </w:rPr>
        <w:t> </w:t>
      </w:r>
      <w:ins w:id="93" w:author="dell" w:date="2020-12-29T10:37:00Z">
        <w:r>
          <w:rPr>
            <w:rFonts w:ascii="宋体" w:eastAsia="宋体" w:hAnsi="宋体" w:hint="eastAsia"/>
            <w:sz w:val="24"/>
          </w:rPr>
          <w:t>请我们的学生代表，为班主任们送上鲜花和</w:t>
        </w:r>
      </w:ins>
      <w:ins w:id="94" w:author="dell" w:date="2020-12-29T10:48:00Z">
        <w:r>
          <w:rPr>
            <w:rFonts w:ascii="宋体" w:eastAsia="宋体" w:hAnsi="宋体" w:hint="eastAsia"/>
            <w:sz w:val="24"/>
          </w:rPr>
          <w:t>感谢</w:t>
        </w:r>
      </w:ins>
      <w:ins w:id="95" w:author="dell" w:date="2020-12-29T10:37:00Z">
        <w:r>
          <w:rPr>
            <w:rFonts w:ascii="宋体" w:eastAsia="宋体" w:hAnsi="宋体" w:hint="eastAsia"/>
            <w:sz w:val="24"/>
          </w:rPr>
          <w:t>！</w:t>
        </w:r>
      </w:ins>
    </w:p>
    <w:p w14:paraId="7531BBC4" w14:textId="77777777" w:rsidR="00E4022A" w:rsidRDefault="00286955">
      <w:pPr>
        <w:spacing w:line="360" w:lineRule="auto"/>
        <w:rPr>
          <w:ins w:id="96" w:author="dell" w:date="2020-12-29T10:37:00Z"/>
          <w:rFonts w:ascii="宋体" w:eastAsia="宋体" w:hAnsi="宋体"/>
          <w:sz w:val="24"/>
        </w:rPr>
      </w:pPr>
      <w:ins w:id="97" w:author="dell" w:date="2020-12-29T10:37:00Z">
        <w:r>
          <w:rPr>
            <w:rFonts w:ascii="宋体" w:eastAsia="宋体" w:hAnsi="宋体" w:hint="eastAsia"/>
            <w:sz w:val="24"/>
          </w:rPr>
          <w:t>（献花）</w:t>
        </w:r>
      </w:ins>
    </w:p>
    <w:p w14:paraId="0FFD3FDF" w14:textId="77777777" w:rsidR="00E4022A" w:rsidRDefault="00286955">
      <w:pPr>
        <w:spacing w:line="360" w:lineRule="auto"/>
        <w:rPr>
          <w:rFonts w:ascii="宋体" w:eastAsia="宋体" w:hAnsi="宋体" w:cs="Calibri"/>
          <w:sz w:val="24"/>
        </w:rPr>
      </w:pPr>
      <w:ins w:id="98" w:author="dell" w:date="2020-12-29T10:37:00Z">
        <w:r>
          <w:rPr>
            <w:rFonts w:ascii="宋体" w:eastAsia="宋体" w:hAnsi="宋体" w:hint="eastAsia"/>
            <w:sz w:val="24"/>
          </w:rPr>
          <w:t>请老师和同学们合影留念。</w:t>
        </w:r>
      </w:ins>
    </w:p>
    <w:p w14:paraId="0188169F" w14:textId="77777777" w:rsidR="00E4022A" w:rsidRDefault="00E4022A">
      <w:pPr>
        <w:spacing w:line="360" w:lineRule="auto"/>
        <w:rPr>
          <w:rFonts w:ascii="宋体" w:eastAsia="宋体" w:hAnsi="宋体"/>
          <w:sz w:val="24"/>
        </w:rPr>
      </w:pPr>
    </w:p>
    <w:p w14:paraId="5CD8859C" w14:textId="77777777" w:rsidR="00E4022A" w:rsidRDefault="00286955">
      <w:pPr>
        <w:spacing w:line="360" w:lineRule="auto"/>
        <w:rPr>
          <w:rFonts w:ascii="宋体" w:eastAsia="宋体" w:hAnsi="宋体"/>
          <w:sz w:val="24"/>
        </w:rPr>
      </w:pPr>
      <w:r>
        <w:rPr>
          <w:rFonts w:ascii="宋体" w:eastAsia="宋体" w:hAnsi="宋体" w:hint="eastAsia"/>
          <w:sz w:val="24"/>
        </w:rPr>
        <w:t>【德育导师】</w:t>
      </w:r>
    </w:p>
    <w:p w14:paraId="798AA62F" w14:textId="77777777" w:rsidR="00E4022A" w:rsidRDefault="00286955">
      <w:pPr>
        <w:spacing w:line="360" w:lineRule="auto"/>
        <w:rPr>
          <w:rFonts w:ascii="宋体" w:eastAsia="宋体" w:hAnsi="宋体"/>
          <w:sz w:val="24"/>
        </w:rPr>
      </w:pPr>
      <w:r>
        <w:rPr>
          <w:rFonts w:ascii="宋体" w:eastAsia="宋体" w:hAnsi="宋体"/>
          <w:sz w:val="24"/>
        </w:rPr>
        <w:t>A</w:t>
      </w:r>
      <w:r>
        <w:rPr>
          <w:rFonts w:ascii="宋体" w:eastAsia="宋体" w:hAnsi="宋体"/>
          <w:sz w:val="24"/>
        </w:rPr>
        <w:t>：接下来，我们要感谢的是这么一群人，他们踏踏实实去探索，平平稳稳来开拓。勤思勤想勤综合，共同实践出成果。他们耐心地陪伴学生，探索这个世界，发现专属于学生的声音。</w:t>
      </w:r>
    </w:p>
    <w:p w14:paraId="57164FAF" w14:textId="77777777" w:rsidR="00E4022A" w:rsidRDefault="00286955">
      <w:pPr>
        <w:spacing w:line="360" w:lineRule="auto"/>
        <w:rPr>
          <w:del w:id="99" w:author="dell" w:date="2020-12-29T10:37:00Z"/>
          <w:rFonts w:ascii="宋体" w:eastAsia="宋体" w:hAnsi="宋体"/>
          <w:sz w:val="24"/>
        </w:rPr>
      </w:pPr>
      <w:r>
        <w:rPr>
          <w:rFonts w:ascii="宋体" w:eastAsia="宋体" w:hAnsi="宋体"/>
          <w:sz w:val="24"/>
        </w:rPr>
        <w:t>B</w:t>
      </w:r>
      <w:r>
        <w:rPr>
          <w:rFonts w:ascii="宋体" w:eastAsia="宋体" w:hAnsi="宋体"/>
          <w:sz w:val="24"/>
        </w:rPr>
        <w:t>：</w:t>
      </w:r>
      <w:del w:id="100" w:author="dell" w:date="2020-12-29T10:37:00Z">
        <w:r>
          <w:rPr>
            <w:rFonts w:ascii="宋体" w:eastAsia="宋体" w:hAnsi="宋体"/>
            <w:sz w:val="24"/>
          </w:rPr>
          <w:delText>书山有路，他们是拓荒者</w:delText>
        </w:r>
        <w:r>
          <w:rPr>
            <w:rFonts w:ascii="宋体" w:eastAsia="宋体" w:hAnsi="宋体"/>
            <w:sz w:val="24"/>
          </w:rPr>
          <w:delText>;</w:delText>
        </w:r>
        <w:r>
          <w:rPr>
            <w:rFonts w:ascii="宋体" w:eastAsia="宋体" w:hAnsi="宋体"/>
            <w:sz w:val="24"/>
          </w:rPr>
          <w:delText>学海无涯，他们是引渡人</w:delText>
        </w:r>
        <w:r>
          <w:rPr>
            <w:rFonts w:ascii="宋体" w:eastAsia="宋体" w:hAnsi="宋体"/>
            <w:sz w:val="24"/>
          </w:rPr>
          <w:delText>!</w:delText>
        </w:r>
        <w:r>
          <w:rPr>
            <w:rFonts w:ascii="宋体" w:eastAsia="宋体" w:hAnsi="宋体"/>
            <w:sz w:val="24"/>
          </w:rPr>
          <w:delText>多思成智慧，大笔写风流。他们以理论为旗帜，交流为平台，德育为目的，向大家展示了教育生命的宽度和厚度。</w:delText>
        </w:r>
      </w:del>
    </w:p>
    <w:p w14:paraId="0DFBDB19" w14:textId="77777777" w:rsidR="00E4022A" w:rsidRDefault="00286955">
      <w:pPr>
        <w:spacing w:line="360" w:lineRule="auto"/>
        <w:rPr>
          <w:rFonts w:ascii="宋体" w:eastAsia="宋体" w:hAnsi="宋体"/>
          <w:sz w:val="24"/>
        </w:rPr>
      </w:pPr>
      <w:del w:id="101" w:author="dell" w:date="2020-12-29T10:38:00Z">
        <w:r>
          <w:rPr>
            <w:rFonts w:ascii="宋体" w:eastAsia="宋体" w:hAnsi="宋体"/>
            <w:sz w:val="24"/>
          </w:rPr>
          <w:delText>A:</w:delText>
        </w:r>
      </w:del>
      <w:del w:id="102" w:author="dell" w:date="2020-12-29T10:37:00Z">
        <w:r>
          <w:rPr>
            <w:rFonts w:ascii="宋体" w:eastAsia="宋体" w:hAnsi="宋体"/>
            <w:sz w:val="24"/>
          </w:rPr>
          <w:delText xml:space="preserve"> </w:delText>
        </w:r>
        <w:r>
          <w:rPr>
            <w:rFonts w:ascii="宋体" w:eastAsia="宋体" w:hAnsi="宋体"/>
            <w:sz w:val="24"/>
          </w:rPr>
          <w:delText>顾往追新，</w:delText>
        </w:r>
      </w:del>
      <w:r>
        <w:rPr>
          <w:rFonts w:ascii="宋体" w:eastAsia="宋体" w:hAnsi="宋体"/>
          <w:sz w:val="24"/>
        </w:rPr>
        <w:t>他们栉风沐雨。从繁忙的工作中抽身，给学生们送去了无微不至的关怀。催春风桃李，英姿飒爽；兴教育大业，当仁不让。</w:t>
      </w:r>
    </w:p>
    <w:p w14:paraId="1210FE7D" w14:textId="77777777" w:rsidR="00E4022A" w:rsidRDefault="00286955">
      <w:pPr>
        <w:spacing w:line="360" w:lineRule="auto"/>
        <w:rPr>
          <w:rFonts w:ascii="宋体" w:eastAsia="宋体" w:hAnsi="宋体"/>
          <w:sz w:val="24"/>
        </w:rPr>
      </w:pPr>
      <w:r>
        <w:rPr>
          <w:rFonts w:ascii="宋体" w:eastAsia="宋体" w:hAnsi="宋体"/>
          <w:sz w:val="24"/>
        </w:rPr>
        <w:t xml:space="preserve">A: </w:t>
      </w:r>
      <w:r>
        <w:rPr>
          <w:rFonts w:ascii="宋体" w:eastAsia="宋体" w:hAnsi="宋体"/>
          <w:sz w:val="24"/>
        </w:rPr>
        <w:t>让我们有请我们的</w:t>
      </w:r>
      <w:r>
        <w:rPr>
          <w:rFonts w:ascii="宋体" w:eastAsia="宋体" w:hAnsi="宋体" w:hint="eastAsia"/>
          <w:sz w:val="24"/>
        </w:rPr>
        <w:t>研究生</w:t>
      </w:r>
      <w:r>
        <w:rPr>
          <w:rFonts w:ascii="宋体" w:eastAsia="宋体" w:hAnsi="宋体"/>
          <w:sz w:val="24"/>
        </w:rPr>
        <w:t>德育导师</w:t>
      </w:r>
      <w:r>
        <w:rPr>
          <w:rFonts w:ascii="宋体" w:eastAsia="宋体" w:hAnsi="宋体" w:hint="eastAsia"/>
          <w:sz w:val="24"/>
        </w:rPr>
        <w:t>代表上台</w:t>
      </w:r>
      <w:r>
        <w:rPr>
          <w:rFonts w:ascii="宋体" w:eastAsia="宋体" w:hAnsi="宋体"/>
          <w:sz w:val="24"/>
        </w:rPr>
        <w:t>，在今天这个特殊的日子里</w:t>
      </w:r>
      <w:r>
        <w:rPr>
          <w:rFonts w:ascii="宋体" w:eastAsia="宋体" w:hAnsi="宋体"/>
          <w:sz w:val="24"/>
        </w:rPr>
        <w:t>，让我们一起向他们致予最崇高的敬意！大家掌声欢迎！</w:t>
      </w:r>
      <w:r>
        <w:rPr>
          <w:rFonts w:ascii="宋体" w:eastAsia="宋体" w:hAnsi="宋体" w:cs="Calibri"/>
          <w:sz w:val="24"/>
        </w:rPr>
        <w:t> </w:t>
      </w:r>
    </w:p>
    <w:p w14:paraId="30FFC1ED" w14:textId="77777777" w:rsidR="00E4022A" w:rsidRDefault="00286955">
      <w:pPr>
        <w:spacing w:line="360" w:lineRule="auto"/>
        <w:rPr>
          <w:rFonts w:ascii="宋体" w:eastAsia="宋体" w:hAnsi="宋体"/>
          <w:sz w:val="24"/>
        </w:rPr>
      </w:pPr>
      <w:r>
        <w:rPr>
          <w:rFonts w:ascii="宋体" w:eastAsia="宋体" w:hAnsi="宋体" w:cs="Calibri"/>
          <w:sz w:val="24"/>
        </w:rPr>
        <w:t> </w:t>
      </w:r>
    </w:p>
    <w:p w14:paraId="5EBF63A2" w14:textId="77777777" w:rsidR="00E4022A" w:rsidRDefault="00286955">
      <w:pPr>
        <w:spacing w:line="360" w:lineRule="auto"/>
        <w:rPr>
          <w:ins w:id="103" w:author="dell" w:date="2020-12-29T10:38:00Z"/>
          <w:rFonts w:ascii="宋体" w:eastAsia="宋体" w:hAnsi="宋体"/>
          <w:sz w:val="24"/>
        </w:rPr>
      </w:pPr>
      <w:del w:id="104" w:author="dell" w:date="2020-12-29T10:38:00Z">
        <w:r>
          <w:rPr>
            <w:rFonts w:ascii="宋体" w:eastAsia="宋体" w:hAnsi="宋体" w:cs="Calibri"/>
            <w:sz w:val="24"/>
          </w:rPr>
          <w:delText> </w:delText>
        </w:r>
      </w:del>
      <w:ins w:id="105" w:author="dell" w:date="2020-12-29T10:38:00Z">
        <w:r>
          <w:rPr>
            <w:rFonts w:ascii="宋体" w:eastAsia="宋体" w:hAnsi="宋体" w:hint="eastAsia"/>
            <w:sz w:val="24"/>
          </w:rPr>
          <w:t>请我们的学生代表，为德育导师们送上鲜花和</w:t>
        </w:r>
      </w:ins>
      <w:ins w:id="106" w:author="dell" w:date="2020-12-29T10:48:00Z">
        <w:r>
          <w:rPr>
            <w:rFonts w:ascii="宋体" w:eastAsia="宋体" w:hAnsi="宋体" w:hint="eastAsia"/>
            <w:sz w:val="24"/>
          </w:rPr>
          <w:t>感谢</w:t>
        </w:r>
      </w:ins>
      <w:ins w:id="107" w:author="dell" w:date="2020-12-29T10:38:00Z">
        <w:r>
          <w:rPr>
            <w:rFonts w:ascii="宋体" w:eastAsia="宋体" w:hAnsi="宋体" w:hint="eastAsia"/>
            <w:sz w:val="24"/>
          </w:rPr>
          <w:t>！</w:t>
        </w:r>
      </w:ins>
    </w:p>
    <w:p w14:paraId="6F5E2314" w14:textId="77777777" w:rsidR="00E4022A" w:rsidRDefault="00286955">
      <w:pPr>
        <w:spacing w:line="360" w:lineRule="auto"/>
        <w:rPr>
          <w:ins w:id="108" w:author="dell" w:date="2020-12-29T10:38:00Z"/>
          <w:rFonts w:ascii="宋体" w:eastAsia="宋体" w:hAnsi="宋体"/>
          <w:sz w:val="24"/>
        </w:rPr>
      </w:pPr>
      <w:ins w:id="109" w:author="dell" w:date="2020-12-29T10:38:00Z">
        <w:r>
          <w:rPr>
            <w:rFonts w:ascii="宋体" w:eastAsia="宋体" w:hAnsi="宋体" w:hint="eastAsia"/>
            <w:sz w:val="24"/>
          </w:rPr>
          <w:t>（献花）</w:t>
        </w:r>
      </w:ins>
    </w:p>
    <w:p w14:paraId="09749F52" w14:textId="77777777" w:rsidR="00E4022A" w:rsidRDefault="00286955">
      <w:pPr>
        <w:spacing w:line="360" w:lineRule="auto"/>
        <w:rPr>
          <w:ins w:id="110" w:author="dell" w:date="2020-12-29T10:38:00Z"/>
          <w:rFonts w:ascii="宋体" w:eastAsia="宋体" w:hAnsi="宋体" w:cs="Calibri"/>
          <w:sz w:val="24"/>
        </w:rPr>
      </w:pPr>
      <w:ins w:id="111" w:author="dell" w:date="2020-12-29T10:38:00Z">
        <w:r>
          <w:rPr>
            <w:rFonts w:ascii="宋体" w:eastAsia="宋体" w:hAnsi="宋体" w:hint="eastAsia"/>
            <w:sz w:val="24"/>
          </w:rPr>
          <w:t>请老师和同学们合影留念。</w:t>
        </w:r>
      </w:ins>
    </w:p>
    <w:p w14:paraId="5A10B360" w14:textId="77777777" w:rsidR="00E4022A" w:rsidRDefault="00E4022A">
      <w:pPr>
        <w:spacing w:line="360" w:lineRule="auto"/>
        <w:rPr>
          <w:rFonts w:ascii="宋体" w:eastAsia="宋体" w:hAnsi="宋体"/>
          <w:sz w:val="24"/>
        </w:rPr>
      </w:pPr>
    </w:p>
    <w:p w14:paraId="4DBE589E" w14:textId="77777777" w:rsidR="00E4022A" w:rsidRDefault="00286955">
      <w:pPr>
        <w:spacing w:line="360" w:lineRule="auto"/>
        <w:rPr>
          <w:rFonts w:ascii="宋体" w:eastAsia="宋体" w:hAnsi="宋体"/>
          <w:sz w:val="24"/>
        </w:rPr>
      </w:pPr>
      <w:r>
        <w:rPr>
          <w:rFonts w:ascii="宋体" w:eastAsia="宋体" w:hAnsi="宋体" w:hint="eastAsia"/>
          <w:sz w:val="24"/>
        </w:rPr>
        <w:lastRenderedPageBreak/>
        <w:t>【新生之友】</w:t>
      </w:r>
    </w:p>
    <w:p w14:paraId="1A5A9113" w14:textId="77777777" w:rsidR="00E4022A" w:rsidRDefault="00286955">
      <w:pPr>
        <w:spacing w:line="360" w:lineRule="auto"/>
        <w:rPr>
          <w:del w:id="112" w:author="dell" w:date="2020-12-29T10:47:00Z"/>
          <w:rFonts w:ascii="宋体" w:eastAsia="宋体" w:hAnsi="宋体"/>
          <w:sz w:val="24"/>
        </w:rPr>
      </w:pPr>
      <w:r>
        <w:rPr>
          <w:rFonts w:ascii="宋体" w:eastAsia="宋体" w:hAnsi="宋体"/>
          <w:sz w:val="24"/>
        </w:rPr>
        <w:t>A</w:t>
      </w:r>
      <w:r>
        <w:rPr>
          <w:rFonts w:ascii="宋体" w:eastAsia="宋体" w:hAnsi="宋体"/>
          <w:sz w:val="24"/>
        </w:rPr>
        <w:t>：</w:t>
      </w:r>
      <w:del w:id="113" w:author="dell" w:date="2020-12-29T10:47:00Z">
        <w:r>
          <w:rPr>
            <w:rFonts w:ascii="宋体" w:eastAsia="宋体" w:hAnsi="宋体"/>
            <w:sz w:val="24"/>
          </w:rPr>
          <w:delText>大学之大在于爱的伟大，大学的爱也应该包括对学生的关爱，建设世界一流大学的过程中，学生也是其中的关键一环。教书育人是大学的根本使命，其中</w:delText>
        </w:r>
        <w:r>
          <w:rPr>
            <w:rFonts w:ascii="宋体" w:eastAsia="宋体" w:hAnsi="宋体" w:hint="eastAsia"/>
            <w:sz w:val="24"/>
          </w:rPr>
          <w:delText>也</w:delText>
        </w:r>
        <w:r>
          <w:rPr>
            <w:rFonts w:ascii="宋体" w:eastAsia="宋体" w:hAnsi="宋体"/>
            <w:sz w:val="24"/>
          </w:rPr>
          <w:delText>包括对新生</w:delText>
        </w:r>
        <w:r>
          <w:rPr>
            <w:rFonts w:ascii="宋体" w:eastAsia="宋体" w:hAnsi="宋体" w:hint="eastAsia"/>
            <w:sz w:val="24"/>
          </w:rPr>
          <w:delText>适应性</w:delText>
        </w:r>
        <w:r>
          <w:rPr>
            <w:rFonts w:ascii="宋体" w:eastAsia="宋体" w:hAnsi="宋体"/>
            <w:sz w:val="24"/>
          </w:rPr>
          <w:delText>的教育。</w:delText>
        </w:r>
      </w:del>
    </w:p>
    <w:p w14:paraId="1F7C3A0E" w14:textId="77777777" w:rsidR="00E4022A" w:rsidRDefault="00286955">
      <w:pPr>
        <w:spacing w:line="360" w:lineRule="auto"/>
        <w:rPr>
          <w:rFonts w:ascii="宋体" w:eastAsia="宋体" w:hAnsi="宋体"/>
          <w:sz w:val="24"/>
        </w:rPr>
      </w:pPr>
      <w:del w:id="114" w:author="dell" w:date="2020-12-29T10:47:00Z">
        <w:r>
          <w:rPr>
            <w:rFonts w:ascii="宋体" w:eastAsia="宋体" w:hAnsi="宋体"/>
            <w:sz w:val="24"/>
          </w:rPr>
          <w:delText>B</w:delText>
        </w:r>
        <w:r>
          <w:rPr>
            <w:rFonts w:ascii="宋体" w:eastAsia="宋体" w:hAnsi="宋体"/>
            <w:sz w:val="24"/>
          </w:rPr>
          <w:delText>：</w:delText>
        </w:r>
      </w:del>
      <w:r>
        <w:rPr>
          <w:rFonts w:ascii="宋体" w:eastAsia="宋体" w:hAnsi="宋体"/>
          <w:sz w:val="24"/>
        </w:rPr>
        <w:t>不知道咱们同学们是否还记得，大家刚刚走入求是园，有这么一群特殊的老师深入我们的生活，真心真意为学生的成长付出心血。在生活、学习、思想、心理等方面给我们全面的指导。</w:t>
      </w:r>
    </w:p>
    <w:p w14:paraId="7BCBEEBE" w14:textId="77777777" w:rsidR="00E4022A" w:rsidRDefault="00286955">
      <w:pPr>
        <w:spacing w:line="360" w:lineRule="auto"/>
        <w:rPr>
          <w:del w:id="115" w:author="dell" w:date="2020-12-29T10:47:00Z"/>
          <w:rFonts w:ascii="宋体" w:eastAsia="宋体" w:hAnsi="宋体"/>
          <w:sz w:val="24"/>
        </w:rPr>
      </w:pPr>
      <w:r>
        <w:rPr>
          <w:rFonts w:ascii="宋体" w:eastAsia="宋体" w:hAnsi="宋体"/>
          <w:sz w:val="24"/>
        </w:rPr>
        <w:t>A</w:t>
      </w:r>
      <w:r>
        <w:rPr>
          <w:rFonts w:ascii="宋体" w:eastAsia="宋体" w:hAnsi="宋体"/>
          <w:sz w:val="24"/>
        </w:rPr>
        <w:t>：他们揽明月、望启真，在居南北而汇集于求是的天光云影里，指引我们为梦想而奋斗！</w:t>
      </w:r>
    </w:p>
    <w:p w14:paraId="5992F00C" w14:textId="77777777" w:rsidR="00E4022A" w:rsidRDefault="00286955">
      <w:pPr>
        <w:spacing w:line="360" w:lineRule="auto"/>
        <w:rPr>
          <w:rFonts w:ascii="宋体" w:eastAsia="宋体" w:hAnsi="宋体"/>
          <w:sz w:val="24"/>
        </w:rPr>
      </w:pPr>
      <w:del w:id="116" w:author="dell" w:date="2020-12-29T10:47:00Z">
        <w:r>
          <w:rPr>
            <w:rFonts w:ascii="宋体" w:eastAsia="宋体" w:hAnsi="宋体"/>
            <w:sz w:val="24"/>
          </w:rPr>
          <w:delText>B</w:delText>
        </w:r>
        <w:r>
          <w:rPr>
            <w:rFonts w:ascii="宋体" w:eastAsia="宋体" w:hAnsi="宋体"/>
            <w:sz w:val="24"/>
          </w:rPr>
          <w:delText>：</w:delText>
        </w:r>
      </w:del>
      <w:r>
        <w:rPr>
          <w:rFonts w:ascii="宋体" w:eastAsia="宋体" w:hAnsi="宋体"/>
          <w:sz w:val="24"/>
        </w:rPr>
        <w:t>从专业指导到学院介绍，从生活指引到学习辅导，他们一直在身边。</w:t>
      </w:r>
    </w:p>
    <w:p w14:paraId="750FF477" w14:textId="77777777" w:rsidR="00E4022A" w:rsidRDefault="00286955">
      <w:pPr>
        <w:spacing w:line="360" w:lineRule="auto"/>
        <w:rPr>
          <w:rFonts w:ascii="宋体" w:eastAsia="宋体" w:hAnsi="宋体"/>
          <w:sz w:val="24"/>
        </w:rPr>
      </w:pPr>
      <w:del w:id="117" w:author="dell" w:date="2020-12-29T10:47:00Z">
        <w:r>
          <w:rPr>
            <w:rFonts w:ascii="宋体" w:eastAsia="宋体" w:hAnsi="宋体"/>
            <w:sz w:val="24"/>
          </w:rPr>
          <w:delText>A</w:delText>
        </w:r>
      </w:del>
      <w:ins w:id="118" w:author="dell" w:date="2020-12-29T10:47:00Z">
        <w:r>
          <w:rPr>
            <w:rFonts w:ascii="宋体" w:eastAsia="宋体" w:hAnsi="宋体" w:hint="eastAsia"/>
            <w:sz w:val="24"/>
          </w:rPr>
          <w:t>B</w:t>
        </w:r>
      </w:ins>
      <w:r>
        <w:rPr>
          <w:rFonts w:ascii="宋体" w:eastAsia="宋体" w:hAnsi="宋体"/>
          <w:sz w:val="24"/>
        </w:rPr>
        <w:t>：在此我们向所有的新生之友老师致予最深情的感谢，请我们的新生之友老师</w:t>
      </w:r>
      <w:r>
        <w:rPr>
          <w:rFonts w:ascii="宋体" w:eastAsia="宋体" w:hAnsi="宋体" w:hint="eastAsia"/>
          <w:sz w:val="24"/>
        </w:rPr>
        <w:t>代表</w:t>
      </w:r>
      <w:r>
        <w:rPr>
          <w:rFonts w:ascii="宋体" w:eastAsia="宋体" w:hAnsi="宋体"/>
          <w:sz w:val="24"/>
        </w:rPr>
        <w:t>上台</w:t>
      </w:r>
    </w:p>
    <w:p w14:paraId="00227FF5" w14:textId="77777777" w:rsidR="00E4022A" w:rsidRDefault="00286955">
      <w:pPr>
        <w:spacing w:line="360" w:lineRule="auto"/>
        <w:rPr>
          <w:ins w:id="119" w:author="dell" w:date="2020-12-29T10:47:00Z"/>
          <w:rFonts w:ascii="宋体" w:eastAsia="宋体" w:hAnsi="宋体"/>
          <w:sz w:val="24"/>
        </w:rPr>
      </w:pPr>
      <w:ins w:id="120" w:author="dell" w:date="2020-12-29T10:47:00Z">
        <w:r>
          <w:rPr>
            <w:rFonts w:ascii="宋体" w:eastAsia="宋体" w:hAnsi="宋体" w:hint="eastAsia"/>
            <w:sz w:val="24"/>
          </w:rPr>
          <w:t>请我们的学生代表，为新生之友们送上鲜花</w:t>
        </w:r>
      </w:ins>
      <w:ins w:id="121" w:author="dell" w:date="2020-12-29T10:48:00Z">
        <w:r>
          <w:rPr>
            <w:rFonts w:ascii="宋体" w:eastAsia="宋体" w:hAnsi="宋体" w:hint="eastAsia"/>
            <w:sz w:val="24"/>
          </w:rPr>
          <w:t>和感谢</w:t>
        </w:r>
      </w:ins>
      <w:ins w:id="122" w:author="dell" w:date="2020-12-29T10:47:00Z">
        <w:r>
          <w:rPr>
            <w:rFonts w:ascii="宋体" w:eastAsia="宋体" w:hAnsi="宋体" w:hint="eastAsia"/>
            <w:sz w:val="24"/>
          </w:rPr>
          <w:t>！</w:t>
        </w:r>
      </w:ins>
    </w:p>
    <w:p w14:paraId="46937DE5" w14:textId="77777777" w:rsidR="00E4022A" w:rsidRDefault="00286955">
      <w:pPr>
        <w:spacing w:line="360" w:lineRule="auto"/>
        <w:rPr>
          <w:ins w:id="123" w:author="dell" w:date="2020-12-29T10:47:00Z"/>
          <w:rFonts w:ascii="宋体" w:eastAsia="宋体" w:hAnsi="宋体"/>
          <w:sz w:val="24"/>
        </w:rPr>
      </w:pPr>
      <w:ins w:id="124" w:author="dell" w:date="2020-12-29T10:47:00Z">
        <w:r>
          <w:rPr>
            <w:rFonts w:ascii="宋体" w:eastAsia="宋体" w:hAnsi="宋体" w:hint="eastAsia"/>
            <w:sz w:val="24"/>
          </w:rPr>
          <w:t>（献花）</w:t>
        </w:r>
      </w:ins>
    </w:p>
    <w:p w14:paraId="23519442" w14:textId="77777777" w:rsidR="00E4022A" w:rsidRDefault="00286955">
      <w:pPr>
        <w:spacing w:line="360" w:lineRule="auto"/>
        <w:rPr>
          <w:ins w:id="125" w:author="dell" w:date="2020-12-29T10:47:00Z"/>
          <w:rFonts w:ascii="宋体" w:eastAsia="宋体" w:hAnsi="宋体" w:cs="Calibri"/>
          <w:sz w:val="24"/>
        </w:rPr>
      </w:pPr>
      <w:ins w:id="126" w:author="dell" w:date="2020-12-29T10:47:00Z">
        <w:r>
          <w:rPr>
            <w:rFonts w:ascii="宋体" w:eastAsia="宋体" w:hAnsi="宋体" w:hint="eastAsia"/>
            <w:sz w:val="24"/>
          </w:rPr>
          <w:t>请老师和同学们合影留念。</w:t>
        </w:r>
      </w:ins>
    </w:p>
    <w:p w14:paraId="0BB17694" w14:textId="77777777" w:rsidR="00E4022A" w:rsidRDefault="00E4022A">
      <w:pPr>
        <w:spacing w:line="360" w:lineRule="auto"/>
        <w:rPr>
          <w:rFonts w:ascii="宋体" w:eastAsia="宋体" w:hAnsi="宋体"/>
          <w:sz w:val="24"/>
        </w:rPr>
      </w:pPr>
    </w:p>
    <w:p w14:paraId="321ED3FF" w14:textId="77777777" w:rsidR="00E4022A" w:rsidRDefault="00286955">
      <w:pPr>
        <w:spacing w:line="360" w:lineRule="auto"/>
        <w:rPr>
          <w:rFonts w:ascii="宋体" w:eastAsia="宋体" w:hAnsi="宋体"/>
          <w:sz w:val="24"/>
        </w:rPr>
      </w:pPr>
      <w:r>
        <w:rPr>
          <w:rFonts w:ascii="宋体" w:eastAsia="宋体" w:hAnsi="宋体" w:cs="Calibri"/>
          <w:sz w:val="24"/>
        </w:rPr>
        <w:t> </w:t>
      </w:r>
    </w:p>
    <w:p w14:paraId="63B7BB5F" w14:textId="77777777" w:rsidR="00E4022A" w:rsidRDefault="00286955">
      <w:pPr>
        <w:spacing w:line="360" w:lineRule="auto"/>
        <w:rPr>
          <w:rFonts w:ascii="宋体" w:eastAsia="宋体" w:hAnsi="宋体"/>
          <w:sz w:val="24"/>
        </w:rPr>
      </w:pPr>
      <w:r>
        <w:rPr>
          <w:rFonts w:ascii="宋体" w:eastAsia="宋体" w:hAnsi="宋体" w:hint="eastAsia"/>
          <w:sz w:val="24"/>
        </w:rPr>
        <w:t>【四师（心理、体育、美育、创</w:t>
      </w:r>
      <w:r>
        <w:rPr>
          <w:rFonts w:ascii="宋体" w:eastAsia="宋体" w:hAnsi="宋体" w:hint="eastAsia"/>
          <w:sz w:val="24"/>
        </w:rPr>
        <w:t>赛实践）】</w:t>
      </w:r>
    </w:p>
    <w:p w14:paraId="1A9C0E45" w14:textId="77777777" w:rsidR="00E4022A" w:rsidRDefault="00286955">
      <w:pPr>
        <w:spacing w:line="360" w:lineRule="auto"/>
        <w:rPr>
          <w:rFonts w:ascii="宋体" w:eastAsia="宋体" w:hAnsi="宋体"/>
          <w:sz w:val="24"/>
        </w:rPr>
      </w:pPr>
      <w:r>
        <w:rPr>
          <w:rFonts w:ascii="宋体" w:eastAsia="宋体" w:hAnsi="宋体"/>
          <w:sz w:val="24"/>
        </w:rPr>
        <w:t>A:</w:t>
      </w:r>
      <w:r>
        <w:rPr>
          <w:rFonts w:ascii="宋体" w:eastAsia="宋体" w:hAnsi="宋体"/>
          <w:sz w:val="24"/>
        </w:rPr>
        <w:t>另外，我们还有这么一支育人队伍，他们一丝不苟，辛勤耕耘，播撒未来的新希望。</w:t>
      </w:r>
    </w:p>
    <w:p w14:paraId="6FDC2FFA" w14:textId="77777777" w:rsidR="00E4022A" w:rsidRDefault="00286955">
      <w:pPr>
        <w:spacing w:line="360" w:lineRule="auto"/>
        <w:rPr>
          <w:rFonts w:ascii="宋体" w:eastAsia="宋体" w:hAnsi="宋体"/>
          <w:sz w:val="24"/>
        </w:rPr>
      </w:pPr>
      <w:r>
        <w:rPr>
          <w:rFonts w:ascii="宋体" w:eastAsia="宋体" w:hAnsi="宋体"/>
          <w:sz w:val="24"/>
        </w:rPr>
        <w:t>B</w:t>
      </w:r>
      <w:r>
        <w:rPr>
          <w:rFonts w:ascii="宋体" w:eastAsia="宋体" w:hAnsi="宋体"/>
          <w:sz w:val="24"/>
        </w:rPr>
        <w:t>：他们以身为鉴，传授经验，从心理健康、体质健康、文化艺术、创新创业实践等等方面</w:t>
      </w:r>
      <w:r>
        <w:rPr>
          <w:rFonts w:ascii="宋体" w:eastAsia="宋体" w:hAnsi="宋体" w:hint="eastAsia"/>
          <w:sz w:val="24"/>
        </w:rPr>
        <w:t>提供专业的指导，</w:t>
      </w:r>
      <w:r>
        <w:rPr>
          <w:rFonts w:ascii="宋体" w:eastAsia="宋体" w:hAnsi="宋体"/>
          <w:sz w:val="24"/>
        </w:rPr>
        <w:t>指引我们在大学生活中迈向新的征程。</w:t>
      </w:r>
    </w:p>
    <w:p w14:paraId="6D296B86" w14:textId="77777777" w:rsidR="00E4022A" w:rsidRDefault="00286955">
      <w:pPr>
        <w:spacing w:line="360" w:lineRule="auto"/>
        <w:rPr>
          <w:ins w:id="127" w:author="dell" w:date="2020-12-29T10:48:00Z"/>
          <w:rFonts w:ascii="宋体" w:eastAsia="宋体" w:hAnsi="宋体"/>
          <w:sz w:val="24"/>
        </w:rPr>
      </w:pPr>
      <w:r>
        <w:rPr>
          <w:rFonts w:ascii="宋体" w:eastAsia="宋体" w:hAnsi="宋体"/>
          <w:sz w:val="24"/>
        </w:rPr>
        <w:t>A</w:t>
      </w:r>
      <w:r>
        <w:rPr>
          <w:rFonts w:ascii="宋体" w:eastAsia="宋体" w:hAnsi="宋体"/>
          <w:sz w:val="24"/>
        </w:rPr>
        <w:t>：让我们把感谢和掌声送给我们各条战线的指导老师们！有请心理健康导师、体质健康导师、文化艺术导师、创新创业导师代表上台</w:t>
      </w:r>
    </w:p>
    <w:p w14:paraId="690EEE7C" w14:textId="77777777" w:rsidR="00E4022A" w:rsidRDefault="00E4022A">
      <w:pPr>
        <w:spacing w:line="360" w:lineRule="auto"/>
        <w:rPr>
          <w:ins w:id="128" w:author="dell" w:date="2020-12-29T10:48:00Z"/>
          <w:rFonts w:ascii="宋体" w:eastAsia="宋体" w:hAnsi="宋体"/>
          <w:sz w:val="24"/>
        </w:rPr>
      </w:pPr>
    </w:p>
    <w:p w14:paraId="7CE00028" w14:textId="77777777" w:rsidR="00E4022A" w:rsidRDefault="00286955">
      <w:pPr>
        <w:spacing w:line="360" w:lineRule="auto"/>
        <w:rPr>
          <w:ins w:id="129" w:author="dell" w:date="2020-12-29T10:48:00Z"/>
          <w:rFonts w:ascii="宋体" w:eastAsia="宋体" w:hAnsi="宋体"/>
          <w:sz w:val="24"/>
        </w:rPr>
      </w:pPr>
      <w:ins w:id="130" w:author="dell" w:date="2020-12-29T10:48:00Z">
        <w:r>
          <w:rPr>
            <w:rFonts w:ascii="宋体" w:eastAsia="宋体" w:hAnsi="宋体" w:hint="eastAsia"/>
            <w:sz w:val="24"/>
          </w:rPr>
          <w:t>请我们的学生代表，为新生之友们送上鲜花</w:t>
        </w:r>
      </w:ins>
      <w:ins w:id="131" w:author="dell" w:date="2020-12-29T10:49:00Z">
        <w:r>
          <w:rPr>
            <w:rFonts w:ascii="宋体" w:eastAsia="宋体" w:hAnsi="宋体" w:hint="eastAsia"/>
            <w:sz w:val="24"/>
          </w:rPr>
          <w:t>和感谢</w:t>
        </w:r>
      </w:ins>
      <w:ins w:id="132" w:author="dell" w:date="2020-12-29T10:48:00Z">
        <w:r>
          <w:rPr>
            <w:rFonts w:ascii="宋体" w:eastAsia="宋体" w:hAnsi="宋体" w:hint="eastAsia"/>
            <w:sz w:val="24"/>
          </w:rPr>
          <w:t>！</w:t>
        </w:r>
      </w:ins>
    </w:p>
    <w:p w14:paraId="3872FB10" w14:textId="77777777" w:rsidR="00E4022A" w:rsidRDefault="00286955">
      <w:pPr>
        <w:spacing w:line="360" w:lineRule="auto"/>
        <w:rPr>
          <w:ins w:id="133" w:author="dell" w:date="2020-12-29T10:48:00Z"/>
          <w:rFonts w:ascii="宋体" w:eastAsia="宋体" w:hAnsi="宋体"/>
          <w:sz w:val="24"/>
        </w:rPr>
      </w:pPr>
      <w:ins w:id="134" w:author="dell" w:date="2020-12-29T10:48:00Z">
        <w:r>
          <w:rPr>
            <w:rFonts w:ascii="宋体" w:eastAsia="宋体" w:hAnsi="宋体" w:hint="eastAsia"/>
            <w:sz w:val="24"/>
          </w:rPr>
          <w:t>（献花）</w:t>
        </w:r>
      </w:ins>
    </w:p>
    <w:p w14:paraId="2E166A75" w14:textId="77777777" w:rsidR="00E4022A" w:rsidRDefault="00286955">
      <w:pPr>
        <w:spacing w:line="360" w:lineRule="auto"/>
        <w:rPr>
          <w:ins w:id="135" w:author="dell" w:date="2020-12-29T10:48:00Z"/>
          <w:rFonts w:ascii="宋体" w:eastAsia="宋体" w:hAnsi="宋体" w:cs="Calibri"/>
          <w:sz w:val="24"/>
        </w:rPr>
      </w:pPr>
      <w:ins w:id="136" w:author="dell" w:date="2020-12-29T10:48:00Z">
        <w:r>
          <w:rPr>
            <w:rFonts w:ascii="宋体" w:eastAsia="宋体" w:hAnsi="宋体" w:hint="eastAsia"/>
            <w:sz w:val="24"/>
          </w:rPr>
          <w:t>请老师和同学们合影留念。</w:t>
        </w:r>
      </w:ins>
    </w:p>
    <w:p w14:paraId="2CFED595" w14:textId="77777777" w:rsidR="00E4022A" w:rsidRDefault="00E4022A">
      <w:pPr>
        <w:spacing w:line="360" w:lineRule="auto"/>
        <w:rPr>
          <w:rFonts w:ascii="宋体" w:eastAsia="宋体" w:hAnsi="宋体"/>
          <w:sz w:val="24"/>
        </w:rPr>
      </w:pPr>
    </w:p>
    <w:p w14:paraId="47548F1E" w14:textId="77777777" w:rsidR="00E4022A" w:rsidRDefault="00286955">
      <w:pPr>
        <w:spacing w:line="360" w:lineRule="auto"/>
        <w:rPr>
          <w:rFonts w:ascii="宋体" w:eastAsia="宋体" w:hAnsi="宋体" w:cs="Calibri"/>
          <w:sz w:val="24"/>
        </w:rPr>
      </w:pPr>
      <w:r>
        <w:rPr>
          <w:rFonts w:ascii="宋体" w:eastAsia="宋体" w:hAnsi="宋体" w:cs="Calibri"/>
          <w:sz w:val="24"/>
        </w:rPr>
        <w:t> </w:t>
      </w:r>
    </w:p>
    <w:p w14:paraId="12035183" w14:textId="77777777" w:rsidR="00E4022A" w:rsidRDefault="00286955">
      <w:pPr>
        <w:spacing w:line="360" w:lineRule="auto"/>
        <w:rPr>
          <w:rFonts w:ascii="宋体" w:eastAsia="宋体" w:hAnsi="宋体"/>
          <w:sz w:val="24"/>
        </w:rPr>
      </w:pPr>
      <w:r>
        <w:rPr>
          <w:rFonts w:ascii="宋体" w:eastAsia="宋体" w:hAnsi="宋体" w:hint="eastAsia"/>
          <w:sz w:val="24"/>
        </w:rPr>
        <w:t>【杏林之星】</w:t>
      </w:r>
    </w:p>
    <w:p w14:paraId="245AB960" w14:textId="77777777" w:rsidR="00E4022A" w:rsidRDefault="00286955">
      <w:pPr>
        <w:spacing w:line="360" w:lineRule="auto"/>
        <w:rPr>
          <w:rFonts w:ascii="宋体" w:eastAsia="宋体" w:hAnsi="宋体"/>
          <w:sz w:val="24"/>
        </w:rPr>
      </w:pPr>
      <w:ins w:id="137" w:author="Kyrene." w:date="2020-12-29T13:03:00Z">
        <w:r>
          <w:rPr>
            <w:rFonts w:ascii="宋体" w:eastAsia="宋体" w:hAnsi="宋体" w:hint="eastAsia"/>
            <w:sz w:val="24"/>
            <w:lang w:eastAsia="zh-Hans"/>
          </w:rPr>
          <w:t>C</w:t>
        </w:r>
      </w:ins>
      <w:r>
        <w:rPr>
          <w:rFonts w:ascii="宋体" w:eastAsia="宋体" w:hAnsi="宋体"/>
          <w:sz w:val="24"/>
        </w:rPr>
        <w:t>：除了各位老师，在我们身边，还有这样一群优秀的榜样。他们有为祖国争光添彩的青春理想</w:t>
      </w:r>
      <w:r>
        <w:rPr>
          <w:rFonts w:ascii="宋体" w:eastAsia="宋体" w:hAnsi="宋体"/>
          <w:sz w:val="24"/>
        </w:rPr>
        <w:t>,</w:t>
      </w:r>
      <w:r>
        <w:rPr>
          <w:rFonts w:ascii="宋体" w:eastAsia="宋体" w:hAnsi="宋体"/>
          <w:sz w:val="24"/>
        </w:rPr>
        <w:t>有为时代挥洒激情的生命活力</w:t>
      </w:r>
      <w:r>
        <w:rPr>
          <w:rFonts w:ascii="宋体" w:eastAsia="宋体" w:hAnsi="宋体"/>
          <w:sz w:val="24"/>
        </w:rPr>
        <w:t>,</w:t>
      </w:r>
      <w:r>
        <w:rPr>
          <w:rFonts w:ascii="宋体" w:eastAsia="宋体" w:hAnsi="宋体"/>
          <w:sz w:val="24"/>
        </w:rPr>
        <w:t>有为医疗建功立业的昂扬斗志。</w:t>
      </w:r>
      <w:r>
        <w:rPr>
          <w:rFonts w:ascii="宋体" w:eastAsia="宋体" w:hAnsi="宋体"/>
          <w:sz w:val="24"/>
        </w:rPr>
        <w:lastRenderedPageBreak/>
        <w:t>他们在未来必将成为祖国的栋梁。在过去的一年里，他们驰骋学海，扬帆万里，释放最绚丽的色彩。</w:t>
      </w:r>
    </w:p>
    <w:p w14:paraId="478666D9" w14:textId="77777777" w:rsidR="00E4022A" w:rsidRDefault="00286955">
      <w:pPr>
        <w:spacing w:line="360" w:lineRule="auto"/>
        <w:rPr>
          <w:rFonts w:ascii="宋体" w:eastAsia="宋体" w:hAnsi="宋体"/>
          <w:sz w:val="24"/>
        </w:rPr>
      </w:pPr>
      <w:ins w:id="138" w:author="Kyrene." w:date="2020-12-29T13:04:00Z">
        <w:r>
          <w:rPr>
            <w:rFonts w:ascii="宋体" w:eastAsia="宋体" w:hAnsi="宋体" w:hint="eastAsia"/>
            <w:sz w:val="24"/>
            <w:lang w:eastAsia="zh-Hans"/>
          </w:rPr>
          <w:t>D</w:t>
        </w:r>
      </w:ins>
      <w:r>
        <w:rPr>
          <w:rFonts w:ascii="宋体" w:eastAsia="宋体" w:hAnsi="宋体"/>
          <w:sz w:val="24"/>
        </w:rPr>
        <w:t>:</w:t>
      </w:r>
      <w:r>
        <w:rPr>
          <w:rFonts w:ascii="宋体" w:eastAsia="宋体" w:hAnsi="宋体"/>
          <w:sz w:val="24"/>
        </w:rPr>
        <w:t>接下来，我们将有请我们刚刚评选出来的第三届杏林之星一一上台接受表彰</w:t>
      </w:r>
    </w:p>
    <w:p w14:paraId="0A247DE8" w14:textId="77777777" w:rsidR="00E4022A" w:rsidRDefault="00286955">
      <w:pPr>
        <w:spacing w:line="360" w:lineRule="auto"/>
        <w:rPr>
          <w:rFonts w:ascii="宋体" w:eastAsia="宋体" w:hAnsi="宋体"/>
          <w:sz w:val="24"/>
        </w:rPr>
      </w:pPr>
      <w:ins w:id="139" w:author="Kyrene." w:date="2020-12-29T13:04:00Z">
        <w:r>
          <w:rPr>
            <w:rFonts w:ascii="宋体" w:eastAsia="宋体" w:hAnsi="宋体" w:hint="eastAsia"/>
            <w:sz w:val="24"/>
            <w:lang w:eastAsia="zh-Hans"/>
          </w:rPr>
          <w:t>C</w:t>
        </w:r>
      </w:ins>
      <w:r>
        <w:rPr>
          <w:rFonts w:ascii="宋体" w:eastAsia="宋体" w:hAnsi="宋体"/>
          <w:sz w:val="24"/>
        </w:rPr>
        <w:t>：首先，我们要向大家介绍的是：</w:t>
      </w:r>
    </w:p>
    <w:p w14:paraId="34FEF66A" w14:textId="77777777" w:rsidR="00E4022A" w:rsidRDefault="00286955">
      <w:pPr>
        <w:jc w:val="center"/>
        <w:rPr>
          <w:rFonts w:ascii="宋体" w:eastAsia="宋体" w:hAnsi="宋体"/>
          <w:b/>
          <w:sz w:val="22"/>
        </w:rPr>
      </w:pPr>
      <w:r>
        <w:rPr>
          <w:rFonts w:ascii="宋体" w:eastAsia="宋体" w:hAnsi="宋体" w:hint="eastAsia"/>
          <w:b/>
          <w:sz w:val="22"/>
        </w:rPr>
        <w:t>陈营</w:t>
      </w:r>
    </w:p>
    <w:p w14:paraId="343FFEC6" w14:textId="77777777" w:rsidR="00E4022A" w:rsidRDefault="00286955">
      <w:pPr>
        <w:ind w:firstLineChars="200" w:firstLine="420"/>
        <w:rPr>
          <w:rFonts w:ascii="宋体" w:eastAsia="宋体" w:hAnsi="宋体"/>
        </w:rPr>
      </w:pPr>
      <w:r>
        <w:rPr>
          <w:rFonts w:ascii="宋体" w:eastAsia="宋体" w:hAnsi="宋体" w:hint="eastAsia"/>
        </w:rPr>
        <w:t>她勤勉奋进，在学习领域上取得傲人成绩；她乐于助人，在学生工作中服务同学；她脚踏实地，在公益服务中提升自我价值；她勇攀高峰，在科研创新领域上下求索。她就是</w:t>
      </w:r>
      <w:ins w:id="140" w:author="dell" w:date="2020-12-29T10:53:00Z">
        <w:r>
          <w:rPr>
            <w:rFonts w:ascii="宋体" w:eastAsia="宋体" w:hAnsi="宋体" w:hint="eastAsia"/>
          </w:rPr>
          <w:t>2018</w:t>
        </w:r>
        <w:r>
          <w:rPr>
            <w:rFonts w:ascii="宋体" w:eastAsia="宋体" w:hAnsi="宋体" w:hint="eastAsia"/>
          </w:rPr>
          <w:t>级本科生</w:t>
        </w:r>
      </w:ins>
      <w:r>
        <w:rPr>
          <w:rFonts w:ascii="宋体" w:eastAsia="宋体" w:hAnsi="宋体" w:hint="eastAsia"/>
        </w:rPr>
        <w:t>——陈营。</w:t>
      </w:r>
    </w:p>
    <w:p w14:paraId="161DC999" w14:textId="77777777" w:rsidR="00E4022A" w:rsidRDefault="00E4022A">
      <w:pPr>
        <w:ind w:firstLineChars="200" w:firstLine="420"/>
        <w:rPr>
          <w:rFonts w:ascii="宋体" w:eastAsia="宋体" w:hAnsi="宋体"/>
        </w:rPr>
      </w:pPr>
    </w:p>
    <w:p w14:paraId="0FCBB9FE" w14:textId="77777777" w:rsidR="00E4022A" w:rsidRDefault="00286955">
      <w:pPr>
        <w:ind w:firstLineChars="200" w:firstLine="422"/>
        <w:jc w:val="center"/>
        <w:rPr>
          <w:rFonts w:ascii="宋体" w:eastAsia="宋体" w:hAnsi="宋体"/>
          <w:b/>
        </w:rPr>
      </w:pPr>
      <w:r>
        <w:rPr>
          <w:rFonts w:ascii="宋体" w:eastAsia="宋体" w:hAnsi="宋体" w:hint="eastAsia"/>
          <w:b/>
        </w:rPr>
        <w:t>金书逸</w:t>
      </w:r>
    </w:p>
    <w:p w14:paraId="15AAFCB9" w14:textId="77777777" w:rsidR="00E4022A" w:rsidRDefault="00286955">
      <w:pPr>
        <w:ind w:firstLineChars="200" w:firstLine="420"/>
        <w:rPr>
          <w:rFonts w:ascii="宋体" w:eastAsia="宋体" w:hAnsi="宋体"/>
        </w:rPr>
      </w:pPr>
      <w:ins w:id="141" w:author="Kyrene." w:date="2020-12-29T13:04:00Z">
        <w:r>
          <w:rPr>
            <w:rFonts w:ascii="宋体" w:eastAsia="宋体" w:hAnsi="宋体" w:hint="eastAsia"/>
            <w:lang w:eastAsia="zh-Hans"/>
          </w:rPr>
          <w:t>D</w:t>
        </w:r>
      </w:ins>
      <w:ins w:id="142" w:author="Kyrene." w:date="2020-12-29T12:43:00Z">
        <w:r>
          <w:rPr>
            <w:rFonts w:ascii="宋体" w:eastAsia="宋体" w:hAnsi="宋体" w:hint="eastAsia"/>
            <w:lang w:eastAsia="zh-Hans"/>
          </w:rPr>
          <w:t>:</w:t>
        </w:r>
      </w:ins>
      <w:r>
        <w:rPr>
          <w:rFonts w:ascii="宋体" w:eastAsia="宋体" w:hAnsi="宋体" w:hint="eastAsia"/>
        </w:rPr>
        <w:t>他，是学业中的佼佼者，勤学苦读收获国奖的青睐；他，是多才多艺的钢琴男孩，黑白琴键弹奏华美的乐章；他，是驰骋校运赛场的热血少年，数折桂冠，风采卓然。他就是</w:t>
      </w:r>
      <w:r>
        <w:rPr>
          <w:rFonts w:ascii="宋体" w:eastAsia="宋体" w:hAnsi="宋体"/>
        </w:rPr>
        <w:t>2019</w:t>
      </w:r>
      <w:r>
        <w:rPr>
          <w:rFonts w:ascii="宋体" w:eastAsia="宋体" w:hAnsi="宋体"/>
        </w:rPr>
        <w:t>级本科生</w:t>
      </w:r>
      <w:r>
        <w:rPr>
          <w:rFonts w:ascii="宋体" w:eastAsia="宋体" w:hAnsi="宋体"/>
        </w:rPr>
        <w:t>—</w:t>
      </w:r>
      <w:r>
        <w:rPr>
          <w:rFonts w:ascii="宋体" w:eastAsia="宋体" w:hAnsi="宋体"/>
        </w:rPr>
        <w:t>金书逸！</w:t>
      </w:r>
    </w:p>
    <w:p w14:paraId="5BAE0891" w14:textId="77777777" w:rsidR="00E4022A" w:rsidRDefault="00E4022A">
      <w:pPr>
        <w:ind w:firstLineChars="200" w:firstLine="420"/>
        <w:rPr>
          <w:rFonts w:ascii="宋体" w:eastAsia="宋体" w:hAnsi="宋体"/>
        </w:rPr>
      </w:pPr>
    </w:p>
    <w:p w14:paraId="3E8B87D4" w14:textId="77777777" w:rsidR="00E4022A" w:rsidRDefault="00286955">
      <w:pPr>
        <w:tabs>
          <w:tab w:val="left" w:pos="1010"/>
        </w:tabs>
        <w:ind w:leftChars="200" w:left="420"/>
        <w:jc w:val="center"/>
        <w:rPr>
          <w:rFonts w:ascii="宋体" w:eastAsia="宋体" w:hAnsi="宋体"/>
          <w:b/>
        </w:rPr>
      </w:pPr>
      <w:r>
        <w:rPr>
          <w:rFonts w:ascii="宋体" w:eastAsia="宋体" w:hAnsi="宋体" w:hint="eastAsia"/>
          <w:b/>
        </w:rPr>
        <w:t>林旭</w:t>
      </w:r>
    </w:p>
    <w:p w14:paraId="09E6B21A" w14:textId="77777777" w:rsidR="00E4022A" w:rsidRDefault="00286955">
      <w:pPr>
        <w:tabs>
          <w:tab w:val="left" w:pos="1010"/>
        </w:tabs>
        <w:ind w:firstLineChars="200" w:firstLine="420"/>
        <w:jc w:val="left"/>
        <w:rPr>
          <w:rFonts w:ascii="宋体" w:eastAsia="宋体" w:hAnsi="宋体"/>
        </w:rPr>
      </w:pPr>
      <w:ins w:id="143" w:author="Kyrene." w:date="2020-12-29T13:04:00Z">
        <w:r>
          <w:rPr>
            <w:rFonts w:ascii="宋体" w:eastAsia="宋体" w:hAnsi="宋体" w:hint="eastAsia"/>
            <w:lang w:eastAsia="zh-Hans"/>
          </w:rPr>
          <w:t>C</w:t>
        </w:r>
      </w:ins>
      <w:ins w:id="144" w:author="Kyrene." w:date="2020-12-29T12:43:00Z">
        <w:r>
          <w:rPr>
            <w:rFonts w:ascii="宋体" w:eastAsia="宋体" w:hAnsi="宋体" w:hint="eastAsia"/>
            <w:lang w:eastAsia="zh-Hans"/>
          </w:rPr>
          <w:t>：</w:t>
        </w:r>
      </w:ins>
      <w:r>
        <w:rPr>
          <w:rFonts w:ascii="宋体" w:eastAsia="宋体" w:hAnsi="宋体" w:hint="eastAsia"/>
        </w:rPr>
        <w:t>他乐观，冷静，乐于助人；他坚定，笃定，具有洞察力；他想让每一位浙医人能见之所见，习之所习，代表中华儿女讲好中国故事。他就是</w:t>
      </w:r>
      <w:ins w:id="145" w:author="dell" w:date="2020-12-29T10:53:00Z">
        <w:r>
          <w:rPr>
            <w:rFonts w:ascii="宋体" w:eastAsia="宋体" w:hAnsi="宋体" w:hint="eastAsia"/>
          </w:rPr>
          <w:t>博士</w:t>
        </w:r>
        <w:r>
          <w:rPr>
            <w:rFonts w:ascii="宋体" w:eastAsia="宋体" w:hAnsi="宋体" w:hint="eastAsia"/>
          </w:rPr>
          <w:t>研究生</w:t>
        </w:r>
      </w:ins>
      <w:r>
        <w:rPr>
          <w:rFonts w:ascii="宋体" w:eastAsia="宋体" w:hAnsi="宋体" w:hint="eastAsia"/>
        </w:rPr>
        <w:t>——林旭。</w:t>
      </w:r>
    </w:p>
    <w:p w14:paraId="724B3A00" w14:textId="77777777" w:rsidR="00E4022A" w:rsidRDefault="00E4022A">
      <w:pPr>
        <w:tabs>
          <w:tab w:val="left" w:pos="1010"/>
        </w:tabs>
        <w:ind w:leftChars="200" w:left="420"/>
        <w:jc w:val="center"/>
        <w:rPr>
          <w:rFonts w:ascii="宋体" w:eastAsia="宋体" w:hAnsi="宋体"/>
          <w:b/>
        </w:rPr>
      </w:pPr>
    </w:p>
    <w:p w14:paraId="4AFD18CC" w14:textId="77777777" w:rsidR="00E4022A" w:rsidRDefault="00286955">
      <w:pPr>
        <w:tabs>
          <w:tab w:val="left" w:pos="1010"/>
        </w:tabs>
        <w:ind w:leftChars="200" w:left="420"/>
        <w:jc w:val="center"/>
        <w:rPr>
          <w:rFonts w:ascii="宋体" w:eastAsia="宋体" w:hAnsi="宋体"/>
          <w:b/>
        </w:rPr>
      </w:pPr>
      <w:r>
        <w:rPr>
          <w:rFonts w:ascii="宋体" w:eastAsia="宋体" w:hAnsi="宋体" w:hint="eastAsia"/>
          <w:b/>
        </w:rPr>
        <w:t>吴健</w:t>
      </w:r>
    </w:p>
    <w:p w14:paraId="6AAD1B41" w14:textId="77777777" w:rsidR="00E4022A" w:rsidRDefault="00286955">
      <w:pPr>
        <w:tabs>
          <w:tab w:val="left" w:pos="1010"/>
        </w:tabs>
        <w:ind w:firstLineChars="200" w:firstLine="420"/>
        <w:jc w:val="left"/>
        <w:rPr>
          <w:rFonts w:ascii="宋体" w:eastAsia="宋体" w:hAnsi="宋体"/>
        </w:rPr>
      </w:pPr>
      <w:ins w:id="146" w:author="Kyrene." w:date="2020-12-29T13:04:00Z">
        <w:r>
          <w:rPr>
            <w:rFonts w:ascii="宋体" w:eastAsia="宋体" w:hAnsi="宋体" w:hint="eastAsia"/>
            <w:lang w:eastAsia="zh-Hans"/>
          </w:rPr>
          <w:t>D:</w:t>
        </w:r>
      </w:ins>
      <w:r>
        <w:rPr>
          <w:rFonts w:ascii="宋体" w:eastAsia="宋体" w:hAnsi="宋体"/>
        </w:rPr>
        <w:t>他，兢兢业业，夜以继日，坚信只有量变，才能质变。他深知医学路上，没有华服，只有责任；没有精彩，只有精确。他就是</w:t>
      </w:r>
      <w:ins w:id="147" w:author="dell" w:date="2020-12-29T10:53:00Z">
        <w:r>
          <w:rPr>
            <w:rFonts w:ascii="宋体" w:eastAsia="宋体" w:hAnsi="宋体"/>
          </w:rPr>
          <w:t>博士研究生</w:t>
        </w:r>
      </w:ins>
      <w:r>
        <w:rPr>
          <w:rFonts w:ascii="宋体" w:eastAsia="宋体" w:hAnsi="宋体" w:hint="eastAsia"/>
        </w:rPr>
        <w:t>——</w:t>
      </w:r>
      <w:r>
        <w:rPr>
          <w:rFonts w:ascii="宋体" w:eastAsia="宋体" w:hAnsi="宋体"/>
        </w:rPr>
        <w:t>吴健</w:t>
      </w:r>
      <w:r>
        <w:rPr>
          <w:rFonts w:ascii="宋体" w:eastAsia="宋体" w:hAnsi="宋体" w:hint="eastAsia"/>
        </w:rPr>
        <w:t>。</w:t>
      </w:r>
    </w:p>
    <w:p w14:paraId="0DFB81F4" w14:textId="77777777" w:rsidR="00E4022A" w:rsidRDefault="00E4022A">
      <w:pPr>
        <w:tabs>
          <w:tab w:val="left" w:pos="1010"/>
        </w:tabs>
        <w:ind w:leftChars="200" w:left="420"/>
        <w:jc w:val="center"/>
        <w:rPr>
          <w:rFonts w:ascii="宋体" w:eastAsia="宋体" w:hAnsi="宋体"/>
          <w:b/>
        </w:rPr>
      </w:pPr>
    </w:p>
    <w:p w14:paraId="04B5325B" w14:textId="77777777" w:rsidR="00E4022A" w:rsidRDefault="00286955">
      <w:pPr>
        <w:tabs>
          <w:tab w:val="left" w:pos="1010"/>
        </w:tabs>
        <w:ind w:leftChars="200" w:left="420"/>
        <w:jc w:val="center"/>
        <w:rPr>
          <w:rFonts w:ascii="宋体" w:eastAsia="宋体" w:hAnsi="宋体"/>
          <w:b/>
        </w:rPr>
      </w:pPr>
      <w:r>
        <w:rPr>
          <w:rFonts w:ascii="宋体" w:eastAsia="宋体" w:hAnsi="宋体" w:hint="eastAsia"/>
          <w:b/>
        </w:rPr>
        <w:t>徐丽臻</w:t>
      </w:r>
    </w:p>
    <w:p w14:paraId="36596FD4" w14:textId="77777777" w:rsidR="00E4022A" w:rsidRDefault="00286955">
      <w:pPr>
        <w:tabs>
          <w:tab w:val="left" w:pos="1010"/>
        </w:tabs>
        <w:ind w:firstLineChars="200" w:firstLine="420"/>
        <w:jc w:val="left"/>
        <w:rPr>
          <w:rFonts w:ascii="宋体" w:eastAsia="宋体" w:hAnsi="宋体"/>
        </w:rPr>
      </w:pPr>
      <w:ins w:id="148" w:author="Kyrene." w:date="2020-12-29T13:04:00Z">
        <w:r>
          <w:rPr>
            <w:rFonts w:ascii="宋体" w:eastAsia="宋体" w:hAnsi="宋体" w:hint="eastAsia"/>
            <w:lang w:eastAsia="zh-Hans"/>
          </w:rPr>
          <w:t>C</w:t>
        </w:r>
      </w:ins>
      <w:ins w:id="149" w:author="Kyrene." w:date="2020-12-29T12:43:00Z">
        <w:r>
          <w:rPr>
            <w:rFonts w:ascii="宋体" w:eastAsia="宋体" w:hAnsi="宋体" w:hint="eastAsia"/>
            <w:lang w:eastAsia="zh-Hans"/>
          </w:rPr>
          <w:t>:</w:t>
        </w:r>
      </w:ins>
      <w:r>
        <w:rPr>
          <w:rFonts w:ascii="宋体" w:eastAsia="宋体" w:hAnsi="宋体"/>
        </w:rPr>
        <w:t>深夜的实验室见证了她的努力，东升的朝阳陪着她前行。千帆过尽，她致力于做一个拥有强大实力和有趣灵魂的人，她就是</w:t>
      </w:r>
      <w:ins w:id="150" w:author="dell" w:date="2020-12-29T10:53:00Z">
        <w:r>
          <w:rPr>
            <w:rFonts w:ascii="宋体" w:eastAsia="宋体" w:hAnsi="宋体"/>
          </w:rPr>
          <w:t>博士研究生</w:t>
        </w:r>
      </w:ins>
      <w:r>
        <w:rPr>
          <w:rFonts w:ascii="宋体" w:eastAsia="宋体" w:hAnsi="宋体" w:hint="eastAsia"/>
        </w:rPr>
        <w:t>——徐丽臻。</w:t>
      </w:r>
    </w:p>
    <w:p w14:paraId="2023D649" w14:textId="77777777" w:rsidR="00E4022A" w:rsidRDefault="00E4022A">
      <w:pPr>
        <w:tabs>
          <w:tab w:val="left" w:pos="1010"/>
        </w:tabs>
        <w:ind w:firstLineChars="200" w:firstLine="422"/>
        <w:jc w:val="center"/>
        <w:rPr>
          <w:rFonts w:ascii="宋体" w:eastAsia="宋体" w:hAnsi="宋体"/>
          <w:b/>
        </w:rPr>
      </w:pPr>
    </w:p>
    <w:p w14:paraId="19E05FD3" w14:textId="77777777" w:rsidR="00E4022A" w:rsidRDefault="00286955">
      <w:pPr>
        <w:tabs>
          <w:tab w:val="left" w:pos="1010"/>
        </w:tabs>
        <w:ind w:firstLineChars="200" w:firstLine="422"/>
        <w:jc w:val="center"/>
        <w:rPr>
          <w:rFonts w:ascii="宋体" w:eastAsia="宋体" w:hAnsi="宋体"/>
          <w:b/>
        </w:rPr>
      </w:pPr>
      <w:r>
        <w:rPr>
          <w:rFonts w:ascii="宋体" w:eastAsia="宋体" w:hAnsi="宋体" w:hint="eastAsia"/>
          <w:b/>
        </w:rPr>
        <w:t>严诗钰</w:t>
      </w:r>
    </w:p>
    <w:p w14:paraId="4FC8E90F" w14:textId="77777777" w:rsidR="00E4022A" w:rsidRDefault="00286955">
      <w:pPr>
        <w:tabs>
          <w:tab w:val="left" w:pos="1010"/>
        </w:tabs>
        <w:ind w:firstLineChars="200" w:firstLine="420"/>
        <w:jc w:val="center"/>
        <w:rPr>
          <w:ins w:id="151" w:author="dell" w:date="2020-12-29T10:54:00Z"/>
          <w:rFonts w:ascii="宋体" w:eastAsia="宋体" w:hAnsi="宋体"/>
          <w:b/>
        </w:rPr>
      </w:pPr>
      <w:ins w:id="152" w:author="Kyrene." w:date="2020-12-29T13:04:00Z">
        <w:r>
          <w:rPr>
            <w:rFonts w:ascii="宋体" w:eastAsia="宋体" w:hAnsi="宋体" w:hint="eastAsia"/>
            <w:lang w:eastAsia="zh-Hans"/>
          </w:rPr>
          <w:t>D</w:t>
        </w:r>
      </w:ins>
      <w:ins w:id="153" w:author="Kyrene." w:date="2020-12-29T12:44:00Z">
        <w:r>
          <w:rPr>
            <w:rFonts w:ascii="宋体" w:eastAsia="宋体" w:hAnsi="宋体" w:hint="eastAsia"/>
            <w:lang w:eastAsia="zh-Hans"/>
          </w:rPr>
          <w:t>:</w:t>
        </w:r>
      </w:ins>
      <w:r>
        <w:rPr>
          <w:rFonts w:ascii="宋体" w:eastAsia="宋体" w:hAnsi="宋体" w:hint="eastAsia"/>
        </w:rPr>
        <w:t>脚踏实地，从广瀚的医学海洋里汲取知识，扎实根基；心怀热情，去社会需要之处投身公益实践，为民服务；</w:t>
      </w:r>
      <w:ins w:id="154" w:author="dell" w:date="2020-12-29T10:54:00Z">
        <w:r>
          <w:rPr>
            <w:rFonts w:ascii="宋体" w:eastAsia="宋体" w:hAnsi="宋体" w:hint="eastAsia"/>
          </w:rPr>
          <w:t>——她就是</w:t>
        </w:r>
        <w:r>
          <w:rPr>
            <w:rFonts w:ascii="宋体" w:eastAsia="宋体" w:hAnsi="宋体" w:hint="eastAsia"/>
          </w:rPr>
          <w:t>2017</w:t>
        </w:r>
        <w:r>
          <w:rPr>
            <w:rFonts w:ascii="宋体" w:eastAsia="宋体" w:hAnsi="宋体" w:hint="eastAsia"/>
          </w:rPr>
          <w:t>级本科生，</w:t>
        </w:r>
        <w:r>
          <w:rPr>
            <w:rFonts w:ascii="宋体" w:eastAsia="宋体" w:hAnsi="宋体" w:hint="eastAsia"/>
            <w:b/>
          </w:rPr>
          <w:t>严诗钰</w:t>
        </w:r>
      </w:ins>
    </w:p>
    <w:p w14:paraId="69A1C242" w14:textId="77777777" w:rsidR="00E4022A" w:rsidRDefault="00E4022A">
      <w:pPr>
        <w:tabs>
          <w:tab w:val="left" w:pos="1010"/>
        </w:tabs>
        <w:ind w:firstLineChars="200" w:firstLine="420"/>
        <w:jc w:val="center"/>
        <w:rPr>
          <w:rFonts w:ascii="宋体" w:eastAsia="宋体" w:hAnsi="宋体"/>
        </w:rPr>
      </w:pPr>
    </w:p>
    <w:p w14:paraId="7DA647B2" w14:textId="77777777" w:rsidR="00E4022A" w:rsidRDefault="00286955">
      <w:pPr>
        <w:tabs>
          <w:tab w:val="left" w:pos="1010"/>
        </w:tabs>
        <w:ind w:leftChars="200" w:left="420"/>
        <w:jc w:val="center"/>
        <w:rPr>
          <w:rFonts w:ascii="宋体" w:eastAsia="宋体" w:hAnsi="宋体"/>
          <w:b/>
        </w:rPr>
      </w:pPr>
      <w:r>
        <w:rPr>
          <w:rFonts w:ascii="宋体" w:eastAsia="宋体" w:hAnsi="宋体" w:hint="eastAsia"/>
          <w:b/>
        </w:rPr>
        <w:t>张承</w:t>
      </w:r>
    </w:p>
    <w:p w14:paraId="6F19832E" w14:textId="77777777" w:rsidR="00E4022A" w:rsidRDefault="00286955">
      <w:pPr>
        <w:tabs>
          <w:tab w:val="left" w:pos="1010"/>
        </w:tabs>
        <w:ind w:firstLineChars="200" w:firstLine="420"/>
        <w:jc w:val="left"/>
        <w:rPr>
          <w:rFonts w:ascii="宋体" w:eastAsia="宋体" w:hAnsi="宋体"/>
        </w:rPr>
      </w:pPr>
      <w:ins w:id="155" w:author="Kyrene." w:date="2020-12-29T13:04:00Z">
        <w:r>
          <w:rPr>
            <w:rFonts w:ascii="宋体" w:eastAsia="宋体" w:hAnsi="宋体" w:hint="eastAsia"/>
            <w:lang w:eastAsia="zh-Hans"/>
          </w:rPr>
          <w:t>C</w:t>
        </w:r>
      </w:ins>
      <w:ins w:id="156" w:author="Kyrene." w:date="2020-12-29T12:44:00Z">
        <w:r>
          <w:rPr>
            <w:rFonts w:ascii="宋体" w:eastAsia="宋体" w:hAnsi="宋体" w:hint="eastAsia"/>
            <w:lang w:eastAsia="zh-Hans"/>
          </w:rPr>
          <w:t>:</w:t>
        </w:r>
      </w:ins>
      <w:r>
        <w:rPr>
          <w:rFonts w:ascii="宋体" w:eastAsia="宋体" w:hAnsi="宋体" w:hint="eastAsia"/>
        </w:rPr>
        <w:t>他以坚定的信念、严谨的态度引领大家，坚持“全心全意服务为你”默默奉献张弛有度，承诺必达，他就是</w:t>
      </w:r>
      <w:ins w:id="157" w:author="dell" w:date="2020-12-29T10:55:00Z">
        <w:r>
          <w:rPr>
            <w:rFonts w:ascii="宋体" w:eastAsia="宋体" w:hAnsi="宋体" w:hint="eastAsia"/>
          </w:rPr>
          <w:t>硕士研究生</w:t>
        </w:r>
      </w:ins>
      <w:r>
        <w:rPr>
          <w:rFonts w:ascii="宋体" w:eastAsia="宋体" w:hAnsi="宋体" w:hint="eastAsia"/>
        </w:rPr>
        <w:t>——张承。</w:t>
      </w:r>
    </w:p>
    <w:p w14:paraId="40CA5DF1" w14:textId="77777777" w:rsidR="00E4022A" w:rsidRDefault="00E4022A">
      <w:pPr>
        <w:tabs>
          <w:tab w:val="left" w:pos="1010"/>
        </w:tabs>
        <w:ind w:leftChars="200" w:left="420"/>
        <w:jc w:val="center"/>
        <w:rPr>
          <w:rFonts w:ascii="宋体" w:eastAsia="宋体" w:hAnsi="宋体"/>
          <w:b/>
        </w:rPr>
      </w:pPr>
    </w:p>
    <w:p w14:paraId="2E82C57C" w14:textId="77777777" w:rsidR="00E4022A" w:rsidRDefault="00286955">
      <w:pPr>
        <w:tabs>
          <w:tab w:val="left" w:pos="1010"/>
        </w:tabs>
        <w:ind w:leftChars="200" w:left="420"/>
        <w:jc w:val="center"/>
        <w:rPr>
          <w:rFonts w:ascii="宋体" w:eastAsia="宋体" w:hAnsi="宋体"/>
          <w:b/>
        </w:rPr>
      </w:pPr>
      <w:r>
        <w:rPr>
          <w:rFonts w:ascii="宋体" w:eastAsia="宋体" w:hAnsi="宋体" w:hint="eastAsia"/>
          <w:b/>
        </w:rPr>
        <w:t>赵文轩</w:t>
      </w:r>
    </w:p>
    <w:p w14:paraId="69DF0534" w14:textId="77777777" w:rsidR="00E4022A" w:rsidRDefault="00286955">
      <w:pPr>
        <w:tabs>
          <w:tab w:val="left" w:pos="1010"/>
        </w:tabs>
        <w:ind w:firstLineChars="200" w:firstLine="420"/>
        <w:jc w:val="left"/>
        <w:rPr>
          <w:rFonts w:ascii="宋体" w:eastAsia="宋体" w:hAnsi="宋体"/>
        </w:rPr>
      </w:pPr>
      <w:ins w:id="158" w:author="Kyrene." w:date="2020-12-29T13:04:00Z">
        <w:r>
          <w:rPr>
            <w:rFonts w:ascii="宋体" w:eastAsia="宋体" w:hAnsi="宋体" w:hint="eastAsia"/>
            <w:lang w:eastAsia="zh-Hans"/>
          </w:rPr>
          <w:t>D</w:t>
        </w:r>
      </w:ins>
      <w:ins w:id="159" w:author="Kyrene." w:date="2020-12-29T12:44:00Z">
        <w:r>
          <w:rPr>
            <w:rFonts w:ascii="宋体" w:eastAsia="宋体" w:hAnsi="宋体" w:hint="eastAsia"/>
            <w:lang w:eastAsia="zh-Hans"/>
          </w:rPr>
          <w:t>:</w:t>
        </w:r>
      </w:ins>
      <w:r>
        <w:rPr>
          <w:rFonts w:ascii="宋体" w:eastAsia="宋体" w:hAnsi="宋体" w:hint="eastAsia"/>
        </w:rPr>
        <w:t>公益三年，从助老助残，到扶贫调研，从应急救护，到疫情防控，他的足迹遍及浙大各个角落，更走出校园，走到西部，投身于更广阔的公益领域。他就是</w:t>
      </w:r>
      <w:ins w:id="160" w:author="dell" w:date="2020-12-29T10:55:00Z">
        <w:r>
          <w:rPr>
            <w:rFonts w:ascii="宋体" w:eastAsia="宋体" w:hAnsi="宋体" w:hint="eastAsia"/>
          </w:rPr>
          <w:t>2018</w:t>
        </w:r>
        <w:r>
          <w:rPr>
            <w:rFonts w:ascii="宋体" w:eastAsia="宋体" w:hAnsi="宋体" w:hint="eastAsia"/>
          </w:rPr>
          <w:t>级本科生</w:t>
        </w:r>
      </w:ins>
      <w:r>
        <w:rPr>
          <w:rFonts w:ascii="宋体" w:eastAsia="宋体" w:hAnsi="宋体" w:hint="eastAsia"/>
        </w:rPr>
        <w:t>——赵文轩。</w:t>
      </w:r>
    </w:p>
    <w:p w14:paraId="2BD78FF5" w14:textId="77777777" w:rsidR="00E4022A" w:rsidRDefault="00E4022A">
      <w:pPr>
        <w:tabs>
          <w:tab w:val="left" w:pos="1010"/>
        </w:tabs>
        <w:ind w:leftChars="200" w:left="420"/>
        <w:jc w:val="center"/>
        <w:rPr>
          <w:rFonts w:ascii="宋体" w:eastAsia="宋体" w:hAnsi="宋体"/>
          <w:b/>
        </w:rPr>
      </w:pPr>
    </w:p>
    <w:p w14:paraId="07BA6B58" w14:textId="77777777" w:rsidR="00E4022A" w:rsidRDefault="00286955">
      <w:pPr>
        <w:tabs>
          <w:tab w:val="left" w:pos="1010"/>
        </w:tabs>
        <w:ind w:leftChars="200" w:left="420"/>
        <w:jc w:val="center"/>
        <w:rPr>
          <w:rFonts w:ascii="宋体" w:eastAsia="宋体" w:hAnsi="宋体"/>
          <w:b/>
        </w:rPr>
      </w:pPr>
      <w:r>
        <w:rPr>
          <w:rFonts w:ascii="宋体" w:eastAsia="宋体" w:hAnsi="宋体" w:hint="eastAsia"/>
          <w:b/>
        </w:rPr>
        <w:t>周梦琪</w:t>
      </w:r>
    </w:p>
    <w:p w14:paraId="15B4D16F" w14:textId="77777777" w:rsidR="00E4022A" w:rsidRDefault="00E4022A">
      <w:pPr>
        <w:tabs>
          <w:tab w:val="left" w:pos="1010"/>
        </w:tabs>
        <w:ind w:leftChars="200" w:left="420"/>
        <w:jc w:val="center"/>
        <w:rPr>
          <w:rFonts w:ascii="宋体" w:eastAsia="宋体" w:hAnsi="宋体"/>
          <w:b/>
        </w:rPr>
      </w:pPr>
    </w:p>
    <w:p w14:paraId="54D34738" w14:textId="77777777" w:rsidR="00E4022A" w:rsidRDefault="00286955">
      <w:pPr>
        <w:tabs>
          <w:tab w:val="left" w:pos="1010"/>
        </w:tabs>
        <w:ind w:firstLineChars="200" w:firstLine="420"/>
        <w:jc w:val="left"/>
        <w:rPr>
          <w:rFonts w:ascii="宋体" w:eastAsia="宋体" w:hAnsi="宋体"/>
        </w:rPr>
      </w:pPr>
      <w:ins w:id="161" w:author="Kyrene." w:date="2020-12-29T13:04:00Z">
        <w:r>
          <w:rPr>
            <w:rFonts w:ascii="宋体" w:eastAsia="宋体" w:hAnsi="宋体" w:hint="eastAsia"/>
            <w:lang w:eastAsia="zh-Hans"/>
          </w:rPr>
          <w:t>C</w:t>
        </w:r>
      </w:ins>
      <w:ins w:id="162" w:author="Kyrene." w:date="2020-12-29T12:44:00Z">
        <w:r>
          <w:rPr>
            <w:rFonts w:ascii="宋体" w:eastAsia="宋体" w:hAnsi="宋体" w:hint="eastAsia"/>
            <w:lang w:eastAsia="zh-Hans"/>
          </w:rPr>
          <w:t>:</w:t>
        </w:r>
      </w:ins>
      <w:r>
        <w:rPr>
          <w:rFonts w:ascii="宋体" w:eastAsia="宋体" w:hAnsi="宋体" w:hint="eastAsia"/>
        </w:rPr>
        <w:t>她与公益相伴</w:t>
      </w:r>
      <w:r>
        <w:rPr>
          <w:rFonts w:ascii="宋体" w:eastAsia="宋体" w:hAnsi="宋体"/>
        </w:rPr>
        <w:t>8</w:t>
      </w:r>
      <w:r>
        <w:rPr>
          <w:rFonts w:ascii="宋体" w:eastAsia="宋体" w:hAnsi="宋体"/>
        </w:rPr>
        <w:t>年，将自己的成长融入到公益实践之中，她担任</w:t>
      </w:r>
      <w:r>
        <w:rPr>
          <w:rFonts w:ascii="宋体" w:eastAsia="宋体" w:hAnsi="宋体"/>
        </w:rPr>
        <w:t>多项学生工作，始终引领身边的同学向前。她坚信爱如萤火，聚集在一起便能照亮黑暗，每一个平凡的故事终将诉说一段不平凡的传奇。</w:t>
      </w:r>
      <w:r>
        <w:rPr>
          <w:rFonts w:ascii="宋体" w:eastAsia="宋体" w:hAnsi="宋体" w:hint="eastAsia"/>
        </w:rPr>
        <w:t>她就是</w:t>
      </w:r>
      <w:ins w:id="163" w:author="dell" w:date="2020-12-29T10:55:00Z">
        <w:r>
          <w:rPr>
            <w:rFonts w:ascii="宋体" w:eastAsia="宋体" w:hAnsi="宋体" w:hint="eastAsia"/>
          </w:rPr>
          <w:t>硕士研究生</w:t>
        </w:r>
      </w:ins>
      <w:r>
        <w:rPr>
          <w:rFonts w:ascii="宋体" w:eastAsia="宋体" w:hAnsi="宋体" w:hint="eastAsia"/>
        </w:rPr>
        <w:t>——周梦琪。</w:t>
      </w:r>
    </w:p>
    <w:p w14:paraId="48601C84" w14:textId="77777777" w:rsidR="00E4022A" w:rsidRDefault="00E4022A">
      <w:pPr>
        <w:ind w:firstLineChars="200" w:firstLine="422"/>
        <w:jc w:val="center"/>
        <w:rPr>
          <w:rFonts w:ascii="宋体" w:eastAsia="宋体" w:hAnsi="宋体"/>
          <w:b/>
        </w:rPr>
      </w:pPr>
    </w:p>
    <w:p w14:paraId="2A32C062" w14:textId="77777777" w:rsidR="00E4022A" w:rsidRDefault="00286955">
      <w:pPr>
        <w:ind w:firstLineChars="200" w:firstLine="422"/>
        <w:jc w:val="center"/>
        <w:rPr>
          <w:rFonts w:ascii="宋体" w:eastAsia="宋体" w:hAnsi="宋体"/>
          <w:b/>
        </w:rPr>
      </w:pPr>
      <w:r>
        <w:rPr>
          <w:rFonts w:ascii="宋体" w:eastAsia="宋体" w:hAnsi="宋体" w:hint="eastAsia"/>
          <w:b/>
        </w:rPr>
        <w:t>周云翔</w:t>
      </w:r>
    </w:p>
    <w:p w14:paraId="780B2D90" w14:textId="77777777" w:rsidR="00E4022A" w:rsidRDefault="00286955">
      <w:pPr>
        <w:ind w:firstLineChars="200" w:firstLine="420"/>
        <w:jc w:val="left"/>
        <w:rPr>
          <w:rFonts w:ascii="宋体" w:eastAsia="宋体" w:hAnsi="宋体"/>
        </w:rPr>
      </w:pPr>
      <w:ins w:id="164" w:author="Kyrene." w:date="2020-12-29T13:04:00Z">
        <w:r>
          <w:rPr>
            <w:rFonts w:ascii="宋体" w:eastAsia="宋体" w:hAnsi="宋体" w:hint="eastAsia"/>
            <w:lang w:eastAsia="zh-Hans"/>
          </w:rPr>
          <w:t>D</w:t>
        </w:r>
      </w:ins>
      <w:ins w:id="165" w:author="Kyrene." w:date="2020-12-29T12:44:00Z">
        <w:r>
          <w:rPr>
            <w:rFonts w:ascii="宋体" w:eastAsia="宋体" w:hAnsi="宋体" w:hint="eastAsia"/>
            <w:lang w:eastAsia="zh-Hans"/>
          </w:rPr>
          <w:t>:</w:t>
        </w:r>
      </w:ins>
      <w:r>
        <w:rPr>
          <w:rFonts w:ascii="宋体" w:eastAsia="宋体" w:hAnsi="宋体" w:hint="eastAsia"/>
        </w:rPr>
        <w:t>从青马学院、启真学院到国际志愿者，少年的肩担得起一身白衣，胸腔当有燃烧的血。吹灭读书灯，长风皓月间，依然熠熠生辉，优秀的人从来都是步履不停，脚步不止。他就是</w:t>
      </w:r>
      <w:ins w:id="166" w:author="dell" w:date="2020-12-29T10:55:00Z">
        <w:r>
          <w:rPr>
            <w:rFonts w:ascii="宋体" w:eastAsia="宋体" w:hAnsi="宋体" w:hint="eastAsia"/>
          </w:rPr>
          <w:t>硕士研究生</w:t>
        </w:r>
      </w:ins>
      <w:r>
        <w:rPr>
          <w:rFonts w:ascii="宋体" w:eastAsia="宋体" w:hAnsi="宋体" w:hint="eastAsia"/>
        </w:rPr>
        <w:t>——周云翔。</w:t>
      </w:r>
    </w:p>
    <w:p w14:paraId="5FDFF5D5" w14:textId="77777777" w:rsidR="00E4022A" w:rsidRDefault="00E4022A">
      <w:pPr>
        <w:spacing w:line="360" w:lineRule="auto"/>
        <w:rPr>
          <w:rFonts w:ascii="宋体" w:eastAsia="宋体" w:hAnsi="宋体"/>
          <w:sz w:val="24"/>
        </w:rPr>
      </w:pPr>
    </w:p>
    <w:p w14:paraId="2DE6C46C" w14:textId="77777777" w:rsidR="00E4022A" w:rsidRDefault="00286955">
      <w:pPr>
        <w:spacing w:line="360" w:lineRule="auto"/>
        <w:rPr>
          <w:rFonts w:ascii="宋体" w:eastAsia="宋体" w:hAnsi="宋体"/>
          <w:sz w:val="24"/>
          <w:szCs w:val="24"/>
        </w:rPr>
      </w:pPr>
      <w:ins w:id="167" w:author="Kyrene." w:date="2020-12-29T13:04:00Z">
        <w:r>
          <w:rPr>
            <w:rFonts w:ascii="宋体" w:eastAsia="宋体" w:hAnsi="宋体" w:hint="eastAsia"/>
            <w:sz w:val="24"/>
            <w:szCs w:val="24"/>
            <w:lang w:eastAsia="zh-Hans"/>
          </w:rPr>
          <w:t>C</w:t>
        </w:r>
      </w:ins>
      <w:r>
        <w:rPr>
          <w:rFonts w:ascii="宋体" w:eastAsia="宋体" w:hAnsi="宋体"/>
          <w:sz w:val="24"/>
          <w:szCs w:val="24"/>
        </w:rPr>
        <w:t>:</w:t>
      </w:r>
      <w:r>
        <w:rPr>
          <w:rFonts w:ascii="宋体" w:eastAsia="宋体" w:hAnsi="宋体" w:hint="eastAsia"/>
          <w:sz w:val="24"/>
          <w:szCs w:val="24"/>
        </w:rPr>
        <w:t>请</w:t>
      </w:r>
      <w:ins w:id="168" w:author="dell" w:date="2020-12-29T10:56:00Z">
        <w:r>
          <w:rPr>
            <w:rFonts w:ascii="宋体" w:eastAsia="宋体" w:hAnsi="宋体" w:hint="eastAsia"/>
            <w:sz w:val="24"/>
            <w:szCs w:val="24"/>
          </w:rPr>
          <w:t>夏标泉老师、</w:t>
        </w:r>
      </w:ins>
      <w:ins w:id="169" w:author="dell" w:date="2020-12-29T11:32:00Z">
        <w:r>
          <w:rPr>
            <w:rFonts w:ascii="宋体" w:eastAsia="宋体" w:hAnsi="宋体" w:hint="eastAsia"/>
            <w:sz w:val="24"/>
            <w:szCs w:val="24"/>
          </w:rPr>
          <w:t>陈国忠</w:t>
        </w:r>
      </w:ins>
      <w:r>
        <w:rPr>
          <w:rFonts w:ascii="宋体" w:eastAsia="宋体" w:hAnsi="宋体" w:hint="eastAsia"/>
          <w:sz w:val="24"/>
          <w:szCs w:val="24"/>
        </w:rPr>
        <w:t>老师上台为他们颁发荣誉证书，并合影留念！</w:t>
      </w:r>
    </w:p>
    <w:p w14:paraId="090A2720" w14:textId="77777777" w:rsidR="00E4022A" w:rsidRDefault="00286955">
      <w:pPr>
        <w:spacing w:line="360" w:lineRule="auto"/>
        <w:rPr>
          <w:rFonts w:ascii="宋体" w:eastAsia="宋体" w:hAnsi="宋体"/>
          <w:sz w:val="24"/>
          <w:szCs w:val="24"/>
        </w:rPr>
      </w:pPr>
      <w:ins w:id="170" w:author="Kyrene." w:date="2020-12-29T13:07:00Z">
        <w:r>
          <w:rPr>
            <w:rFonts w:ascii="宋体" w:eastAsia="宋体" w:hAnsi="宋体" w:hint="eastAsia"/>
            <w:sz w:val="24"/>
            <w:szCs w:val="24"/>
            <w:lang w:eastAsia="zh-Hans"/>
          </w:rPr>
          <w:t>D</w:t>
        </w:r>
      </w:ins>
      <w:r>
        <w:rPr>
          <w:rFonts w:ascii="宋体" w:eastAsia="宋体" w:hAnsi="宋体"/>
          <w:sz w:val="24"/>
          <w:szCs w:val="24"/>
        </w:rPr>
        <w:t>:</w:t>
      </w:r>
      <w:r>
        <w:rPr>
          <w:rFonts w:ascii="宋体" w:eastAsia="宋体" w:hAnsi="宋体" w:hint="eastAsia"/>
          <w:sz w:val="24"/>
          <w:szCs w:val="24"/>
        </w:rPr>
        <w:t>希望各位星星继续在各自的领域闪闪发光，更希望我们的所有医学生们，能够向他们学习，不断精进自己、提高自己，做灿若星辰的浙大人！</w:t>
      </w:r>
    </w:p>
    <w:p w14:paraId="658B9977" w14:textId="77777777" w:rsidR="00E4022A" w:rsidRDefault="00E4022A">
      <w:pPr>
        <w:spacing w:line="360" w:lineRule="auto"/>
        <w:rPr>
          <w:rFonts w:ascii="宋体" w:eastAsia="宋体" w:hAnsi="宋体"/>
          <w:sz w:val="24"/>
          <w:szCs w:val="24"/>
        </w:rPr>
      </w:pPr>
    </w:p>
    <w:p w14:paraId="378B55D4" w14:textId="77777777" w:rsidR="00E4022A" w:rsidRDefault="00E4022A">
      <w:pPr>
        <w:spacing w:line="360" w:lineRule="auto"/>
        <w:rPr>
          <w:rFonts w:ascii="宋体" w:eastAsia="宋体" w:hAnsi="宋体"/>
          <w:sz w:val="24"/>
          <w:szCs w:val="24"/>
        </w:rPr>
      </w:pPr>
    </w:p>
    <w:p w14:paraId="7768798F" w14:textId="77777777" w:rsidR="00E4022A" w:rsidRDefault="00286955">
      <w:pPr>
        <w:spacing w:line="360" w:lineRule="auto"/>
        <w:jc w:val="center"/>
        <w:rPr>
          <w:rFonts w:ascii="宋体" w:eastAsia="宋体" w:hAnsi="宋体"/>
          <w:b/>
          <w:bCs/>
          <w:sz w:val="24"/>
          <w:szCs w:val="24"/>
          <w:highlight w:val="yellow"/>
        </w:rPr>
      </w:pPr>
      <w:r>
        <w:rPr>
          <w:rFonts w:ascii="宋体" w:eastAsia="宋体" w:hAnsi="宋体" w:hint="eastAsia"/>
          <w:b/>
          <w:sz w:val="24"/>
          <w:szCs w:val="24"/>
          <w:highlight w:val="yellow"/>
        </w:rPr>
        <w:t>第二篇章：善德启真，</w:t>
      </w:r>
      <w:r>
        <w:rPr>
          <w:rFonts w:ascii="宋体" w:eastAsia="宋体" w:hAnsi="宋体" w:hint="eastAsia"/>
          <w:b/>
          <w:bCs/>
          <w:sz w:val="24"/>
          <w:szCs w:val="24"/>
          <w:highlight w:val="yellow"/>
        </w:rPr>
        <w:t>习医随诚</w:t>
      </w:r>
    </w:p>
    <w:p w14:paraId="7E0C5117" w14:textId="77777777" w:rsidR="00E4022A" w:rsidRDefault="00E4022A">
      <w:pPr>
        <w:spacing w:line="360" w:lineRule="auto"/>
        <w:rPr>
          <w:rFonts w:ascii="宋体" w:eastAsia="宋体" w:hAnsi="宋体"/>
          <w:sz w:val="24"/>
          <w:szCs w:val="24"/>
        </w:rPr>
      </w:pPr>
    </w:p>
    <w:p w14:paraId="398FE028" w14:textId="77777777" w:rsidR="00E4022A" w:rsidRDefault="00286955">
      <w:pPr>
        <w:spacing w:line="360" w:lineRule="auto"/>
        <w:rPr>
          <w:rFonts w:ascii="宋体" w:eastAsia="宋体" w:hAnsi="宋体"/>
          <w:sz w:val="24"/>
          <w:szCs w:val="24"/>
        </w:rPr>
      </w:pPr>
      <w:r>
        <w:rPr>
          <w:rFonts w:ascii="宋体" w:eastAsia="宋体" w:hAnsi="宋体" w:hint="eastAsia"/>
          <w:b/>
          <w:sz w:val="24"/>
          <w:szCs w:val="24"/>
        </w:rPr>
        <w:t>A</w:t>
      </w:r>
      <w:r>
        <w:rPr>
          <w:rFonts w:ascii="宋体" w:eastAsia="宋体" w:hAnsi="宋体" w:hint="eastAsia"/>
          <w:b/>
          <w:sz w:val="24"/>
          <w:szCs w:val="24"/>
        </w:rPr>
        <w:t>：</w:t>
      </w:r>
      <w:r>
        <w:rPr>
          <w:rFonts w:ascii="宋体" w:eastAsia="宋体" w:hAnsi="宋体" w:hint="eastAsia"/>
          <w:sz w:val="24"/>
          <w:szCs w:val="24"/>
        </w:rPr>
        <w:t>感谢以上坚定前行并砥砺奋斗着的老师和学生们，他们的言行和精神也将持久地激励着我们</w:t>
      </w:r>
    </w:p>
    <w:p w14:paraId="5F9741A9" w14:textId="77777777" w:rsidR="00E4022A" w:rsidRDefault="00286955">
      <w:pPr>
        <w:spacing w:line="360" w:lineRule="auto"/>
        <w:rPr>
          <w:rFonts w:ascii="宋体" w:eastAsia="宋体" w:hAnsi="宋体"/>
          <w:b/>
          <w:sz w:val="24"/>
          <w:szCs w:val="24"/>
        </w:rPr>
      </w:pPr>
      <w:r>
        <w:rPr>
          <w:rFonts w:ascii="宋体" w:eastAsia="宋体" w:hAnsi="宋体" w:hint="eastAsia"/>
          <w:sz w:val="24"/>
          <w:szCs w:val="24"/>
        </w:rPr>
        <w:t>B</w:t>
      </w:r>
      <w:r>
        <w:rPr>
          <w:rFonts w:ascii="宋体" w:eastAsia="宋体" w:hAnsi="宋体" w:hint="eastAsia"/>
          <w:sz w:val="24"/>
          <w:szCs w:val="24"/>
        </w:rPr>
        <w:t>：</w:t>
      </w:r>
      <w:r>
        <w:rPr>
          <w:rFonts w:ascii="宋体" w:eastAsia="宋体" w:hAnsi="宋体" w:hint="eastAsia"/>
          <w:b/>
          <w:sz w:val="24"/>
          <w:szCs w:val="24"/>
        </w:rPr>
        <w:t>大医厚德，精博至善，仁心仁术是永恒的精神底色</w:t>
      </w:r>
    </w:p>
    <w:p w14:paraId="48BED626" w14:textId="77777777" w:rsidR="00E4022A" w:rsidRDefault="00286955">
      <w:pPr>
        <w:spacing w:line="360" w:lineRule="auto"/>
        <w:rPr>
          <w:rFonts w:ascii="宋体" w:eastAsia="宋体" w:hAnsi="宋体"/>
          <w:b/>
          <w:sz w:val="24"/>
          <w:szCs w:val="24"/>
        </w:rPr>
      </w:pPr>
      <w:r>
        <w:rPr>
          <w:rFonts w:ascii="宋体" w:eastAsia="宋体" w:hAnsi="宋体" w:hint="eastAsia"/>
          <w:b/>
          <w:sz w:val="24"/>
          <w:szCs w:val="24"/>
        </w:rPr>
        <w:t>A</w:t>
      </w:r>
      <w:r>
        <w:rPr>
          <w:rFonts w:ascii="宋体" w:eastAsia="宋体" w:hAnsi="宋体" w:hint="eastAsia"/>
          <w:b/>
          <w:sz w:val="24"/>
          <w:szCs w:val="24"/>
        </w:rPr>
        <w:t>：悬壶觅径，孜孜以求，求是求新是不变的承诺坚守</w:t>
      </w:r>
    </w:p>
    <w:p w14:paraId="5C2A3CE8" w14:textId="77777777" w:rsidR="00E4022A" w:rsidRDefault="00286955">
      <w:pPr>
        <w:spacing w:line="360" w:lineRule="auto"/>
        <w:rPr>
          <w:rFonts w:ascii="宋体" w:eastAsia="宋体" w:hAnsi="宋体"/>
          <w:b/>
          <w:sz w:val="24"/>
          <w:szCs w:val="24"/>
        </w:rPr>
      </w:pPr>
      <w:r>
        <w:rPr>
          <w:rFonts w:ascii="宋体" w:eastAsia="宋体" w:hAnsi="宋体" w:hint="eastAsia"/>
          <w:b/>
          <w:sz w:val="24"/>
          <w:szCs w:val="24"/>
        </w:rPr>
        <w:t>B</w:t>
      </w:r>
      <w:r>
        <w:rPr>
          <w:rFonts w:ascii="宋体" w:eastAsia="宋体" w:hAnsi="宋体" w:hint="eastAsia"/>
          <w:b/>
          <w:sz w:val="24"/>
          <w:szCs w:val="24"/>
        </w:rPr>
        <w:t>：医者博识，任重道远，在医学学习的漫漫征途中，我们脚步坚定，信心满怀，一同谱写大爱华章</w:t>
      </w:r>
    </w:p>
    <w:p w14:paraId="5B6F6699" w14:textId="77777777" w:rsidR="00E4022A" w:rsidRDefault="00286955">
      <w:pPr>
        <w:spacing w:line="360" w:lineRule="auto"/>
        <w:rPr>
          <w:rFonts w:ascii="宋体" w:eastAsia="宋体" w:hAnsi="宋体"/>
          <w:b/>
          <w:sz w:val="24"/>
          <w:szCs w:val="24"/>
        </w:rPr>
      </w:pPr>
      <w:r>
        <w:rPr>
          <w:rFonts w:ascii="宋体" w:eastAsia="宋体" w:hAnsi="宋体" w:hint="eastAsia"/>
          <w:b/>
          <w:sz w:val="24"/>
          <w:szCs w:val="24"/>
        </w:rPr>
        <w:t>A</w:t>
      </w:r>
      <w:r>
        <w:rPr>
          <w:rFonts w:ascii="宋体" w:eastAsia="宋体" w:hAnsi="宋体" w:hint="eastAsia"/>
          <w:b/>
          <w:sz w:val="24"/>
          <w:szCs w:val="24"/>
        </w:rPr>
        <w:t>：医者仁心，守护苍生，白袍加身就是责任加身，我们矢志不渝，用敬业与奉献换取幸福安康</w:t>
      </w:r>
    </w:p>
    <w:p w14:paraId="5BBFDF03" w14:textId="77777777" w:rsidR="00E4022A" w:rsidRDefault="00286955">
      <w:pPr>
        <w:spacing w:line="360" w:lineRule="auto"/>
        <w:rPr>
          <w:rFonts w:ascii="宋体" w:eastAsia="宋体" w:hAnsi="宋体"/>
          <w:b/>
          <w:sz w:val="24"/>
          <w:szCs w:val="24"/>
        </w:rPr>
      </w:pPr>
      <w:r>
        <w:rPr>
          <w:rFonts w:ascii="宋体" w:eastAsia="宋体" w:hAnsi="宋体" w:hint="eastAsia"/>
          <w:b/>
          <w:sz w:val="24"/>
          <w:szCs w:val="24"/>
        </w:rPr>
        <w:t>B</w:t>
      </w:r>
      <w:r>
        <w:rPr>
          <w:rFonts w:ascii="宋体" w:eastAsia="宋体" w:hAnsi="宋体" w:hint="eastAsia"/>
          <w:b/>
          <w:sz w:val="24"/>
          <w:szCs w:val="24"/>
        </w:rPr>
        <w:t>：岁月无悔，印刻悬壶路的砥砺前行。</w:t>
      </w:r>
    </w:p>
    <w:p w14:paraId="6ADB515A" w14:textId="77777777" w:rsidR="00E4022A" w:rsidRDefault="00286955">
      <w:pPr>
        <w:spacing w:line="360" w:lineRule="auto"/>
        <w:rPr>
          <w:rFonts w:ascii="宋体" w:eastAsia="宋体" w:hAnsi="宋体"/>
          <w:b/>
          <w:sz w:val="24"/>
          <w:szCs w:val="24"/>
          <w:lang w:eastAsia="zh-Hans"/>
        </w:rPr>
      </w:pPr>
      <w:r>
        <w:rPr>
          <w:rFonts w:ascii="宋体" w:eastAsia="宋体" w:hAnsi="宋体" w:hint="eastAsia"/>
          <w:b/>
          <w:sz w:val="24"/>
          <w:szCs w:val="24"/>
          <w:lang w:eastAsia="zh-Hans"/>
        </w:rPr>
        <w:t>A</w:t>
      </w:r>
      <w:r>
        <w:rPr>
          <w:rFonts w:ascii="宋体" w:eastAsia="宋体" w:hAnsi="宋体" w:hint="eastAsia"/>
          <w:b/>
          <w:sz w:val="24"/>
          <w:szCs w:val="24"/>
          <w:lang w:eastAsia="zh-Hans"/>
        </w:rPr>
        <w:t>：时光如梭</w:t>
      </w:r>
      <w:r>
        <w:rPr>
          <w:rFonts w:ascii="宋体" w:eastAsia="宋体" w:hAnsi="宋体"/>
          <w:b/>
          <w:sz w:val="24"/>
          <w:szCs w:val="24"/>
          <w:lang w:eastAsia="zh-Hans"/>
        </w:rPr>
        <w:t>，</w:t>
      </w:r>
      <w:r>
        <w:rPr>
          <w:rFonts w:ascii="宋体" w:eastAsia="宋体" w:hAnsi="宋体" w:hint="eastAsia"/>
          <w:b/>
          <w:sz w:val="24"/>
          <w:szCs w:val="24"/>
          <w:lang w:eastAsia="zh-Hans"/>
        </w:rPr>
        <w:t>我们站在岁末的门槛</w:t>
      </w:r>
      <w:r>
        <w:rPr>
          <w:rFonts w:ascii="宋体" w:eastAsia="宋体" w:hAnsi="宋体"/>
          <w:b/>
          <w:sz w:val="24"/>
          <w:szCs w:val="24"/>
          <w:lang w:eastAsia="zh-Hans"/>
        </w:rPr>
        <w:t>，</w:t>
      </w:r>
      <w:r>
        <w:rPr>
          <w:rFonts w:ascii="宋体" w:eastAsia="宋体" w:hAnsi="宋体" w:hint="eastAsia"/>
          <w:b/>
          <w:sz w:val="24"/>
          <w:szCs w:val="24"/>
          <w:lang w:eastAsia="zh-Hans"/>
        </w:rPr>
        <w:t>回首</w:t>
      </w:r>
      <w:r>
        <w:rPr>
          <w:rFonts w:ascii="宋体" w:eastAsia="宋体" w:hAnsi="宋体"/>
          <w:b/>
          <w:sz w:val="24"/>
          <w:szCs w:val="24"/>
          <w:lang w:eastAsia="zh-Hans"/>
        </w:rPr>
        <w:t>2020</w:t>
      </w:r>
      <w:r>
        <w:rPr>
          <w:rFonts w:ascii="宋体" w:eastAsia="宋体" w:hAnsi="宋体"/>
          <w:b/>
          <w:sz w:val="24"/>
          <w:szCs w:val="24"/>
          <w:lang w:eastAsia="zh-Hans"/>
        </w:rPr>
        <w:t>，</w:t>
      </w:r>
      <w:r>
        <w:rPr>
          <w:rFonts w:ascii="宋体" w:eastAsia="宋体" w:hAnsi="宋体" w:hint="eastAsia"/>
          <w:b/>
          <w:sz w:val="24"/>
          <w:szCs w:val="24"/>
          <w:lang w:eastAsia="zh-Hans"/>
        </w:rPr>
        <w:t>过去的一年</w:t>
      </w:r>
      <w:r>
        <w:rPr>
          <w:rFonts w:ascii="宋体" w:eastAsia="宋体" w:hAnsi="宋体"/>
          <w:b/>
          <w:sz w:val="24"/>
          <w:szCs w:val="24"/>
          <w:lang w:eastAsia="zh-Hans"/>
        </w:rPr>
        <w:t>，</w:t>
      </w:r>
      <w:r>
        <w:rPr>
          <w:rFonts w:ascii="宋体" w:eastAsia="宋体" w:hAnsi="宋体" w:hint="eastAsia"/>
          <w:b/>
          <w:sz w:val="24"/>
          <w:szCs w:val="24"/>
          <w:lang w:eastAsia="zh-Hans"/>
        </w:rPr>
        <w:t>无数白衣天使披荆斩棘</w:t>
      </w:r>
      <w:r>
        <w:rPr>
          <w:rFonts w:ascii="宋体" w:eastAsia="宋体" w:hAnsi="宋体"/>
          <w:b/>
          <w:sz w:val="24"/>
          <w:szCs w:val="24"/>
          <w:lang w:eastAsia="zh-Hans"/>
        </w:rPr>
        <w:t>，</w:t>
      </w:r>
      <w:r>
        <w:rPr>
          <w:rFonts w:ascii="宋体" w:eastAsia="宋体" w:hAnsi="宋体" w:hint="eastAsia"/>
          <w:b/>
          <w:sz w:val="24"/>
          <w:szCs w:val="24"/>
          <w:lang w:eastAsia="zh-Hans"/>
        </w:rPr>
        <w:t>共渡难关</w:t>
      </w:r>
      <w:r>
        <w:rPr>
          <w:rFonts w:ascii="宋体" w:eastAsia="宋体" w:hAnsi="宋体"/>
          <w:b/>
          <w:sz w:val="24"/>
          <w:szCs w:val="24"/>
          <w:lang w:eastAsia="zh-Hans"/>
        </w:rPr>
        <w:t>；</w:t>
      </w:r>
    </w:p>
    <w:p w14:paraId="7ACCCCAC" w14:textId="77777777" w:rsidR="00E4022A" w:rsidRDefault="00286955">
      <w:pPr>
        <w:spacing w:line="360" w:lineRule="auto"/>
        <w:rPr>
          <w:rFonts w:ascii="宋体" w:eastAsia="宋体" w:hAnsi="宋体"/>
          <w:b/>
          <w:sz w:val="24"/>
          <w:szCs w:val="24"/>
          <w:lang w:eastAsia="zh-Hans"/>
        </w:rPr>
      </w:pPr>
      <w:r>
        <w:rPr>
          <w:rFonts w:ascii="宋体" w:eastAsia="宋体" w:hAnsi="宋体" w:hint="eastAsia"/>
          <w:b/>
          <w:sz w:val="24"/>
          <w:szCs w:val="24"/>
          <w:lang w:eastAsia="zh-Hans"/>
        </w:rPr>
        <w:t>B</w:t>
      </w:r>
      <w:r>
        <w:rPr>
          <w:rFonts w:ascii="宋体" w:eastAsia="宋体" w:hAnsi="宋体" w:hint="eastAsia"/>
          <w:b/>
          <w:sz w:val="24"/>
          <w:szCs w:val="24"/>
          <w:lang w:eastAsia="zh-Hans"/>
        </w:rPr>
        <w:t>：再聚今朝</w:t>
      </w:r>
      <w:r>
        <w:rPr>
          <w:rFonts w:ascii="宋体" w:eastAsia="宋体" w:hAnsi="宋体"/>
          <w:b/>
          <w:sz w:val="24"/>
          <w:szCs w:val="24"/>
          <w:lang w:eastAsia="zh-Hans"/>
        </w:rPr>
        <w:t>，</w:t>
      </w:r>
      <w:r>
        <w:rPr>
          <w:rFonts w:ascii="宋体" w:eastAsia="宋体" w:hAnsi="宋体" w:hint="eastAsia"/>
          <w:b/>
          <w:sz w:val="24"/>
          <w:szCs w:val="24"/>
          <w:lang w:eastAsia="zh-Hans"/>
        </w:rPr>
        <w:t>我们又站在了崭新的起点之上</w:t>
      </w:r>
      <w:r>
        <w:rPr>
          <w:rFonts w:ascii="宋体" w:eastAsia="宋体" w:hAnsi="宋体"/>
          <w:b/>
          <w:sz w:val="24"/>
          <w:szCs w:val="24"/>
          <w:lang w:eastAsia="zh-Hans"/>
        </w:rPr>
        <w:t>，</w:t>
      </w:r>
      <w:r>
        <w:rPr>
          <w:rFonts w:ascii="宋体" w:eastAsia="宋体" w:hAnsi="宋体" w:hint="eastAsia"/>
          <w:b/>
          <w:sz w:val="24"/>
          <w:szCs w:val="24"/>
          <w:lang w:eastAsia="zh-Hans"/>
        </w:rPr>
        <w:t>展望</w:t>
      </w:r>
      <w:r>
        <w:rPr>
          <w:rFonts w:ascii="宋体" w:eastAsia="宋体" w:hAnsi="宋体"/>
          <w:b/>
          <w:sz w:val="24"/>
          <w:szCs w:val="24"/>
          <w:lang w:eastAsia="zh-Hans"/>
        </w:rPr>
        <w:t>2021</w:t>
      </w:r>
      <w:r>
        <w:rPr>
          <w:rFonts w:ascii="宋体" w:eastAsia="宋体" w:hAnsi="宋体"/>
          <w:b/>
          <w:sz w:val="24"/>
          <w:szCs w:val="24"/>
          <w:lang w:eastAsia="zh-Hans"/>
        </w:rPr>
        <w:t>，</w:t>
      </w:r>
      <w:r>
        <w:rPr>
          <w:rFonts w:ascii="宋体" w:eastAsia="宋体" w:hAnsi="宋体" w:hint="eastAsia"/>
          <w:b/>
          <w:sz w:val="24"/>
          <w:szCs w:val="24"/>
          <w:lang w:eastAsia="zh-Hans"/>
        </w:rPr>
        <w:t>未来的一年</w:t>
      </w:r>
      <w:r>
        <w:rPr>
          <w:rFonts w:ascii="宋体" w:eastAsia="宋体" w:hAnsi="宋体"/>
          <w:b/>
          <w:sz w:val="24"/>
          <w:szCs w:val="24"/>
          <w:lang w:eastAsia="zh-Hans"/>
        </w:rPr>
        <w:t>，</w:t>
      </w:r>
      <w:r>
        <w:rPr>
          <w:rFonts w:ascii="宋体" w:eastAsia="宋体" w:hAnsi="宋体" w:hint="eastAsia"/>
          <w:b/>
          <w:sz w:val="24"/>
          <w:szCs w:val="24"/>
          <w:lang w:eastAsia="zh-Hans"/>
        </w:rPr>
        <w:t>我们仍会白衣守疆土，为国护平安</w:t>
      </w:r>
      <w:r>
        <w:rPr>
          <w:rFonts w:ascii="宋体" w:eastAsia="宋体" w:hAnsi="宋体"/>
          <w:b/>
          <w:sz w:val="24"/>
          <w:szCs w:val="24"/>
          <w:lang w:eastAsia="zh-Hans"/>
        </w:rPr>
        <w:t>；</w:t>
      </w:r>
    </w:p>
    <w:p w14:paraId="1DD4E0BE" w14:textId="77777777" w:rsidR="00E4022A" w:rsidRDefault="00286955">
      <w:pPr>
        <w:spacing w:line="360" w:lineRule="auto"/>
        <w:rPr>
          <w:rFonts w:ascii="宋体" w:eastAsia="宋体" w:hAnsi="宋体"/>
          <w:b/>
          <w:sz w:val="24"/>
          <w:szCs w:val="24"/>
        </w:rPr>
      </w:pPr>
      <w:r>
        <w:rPr>
          <w:rFonts w:ascii="宋体" w:eastAsia="宋体" w:hAnsi="宋体" w:hint="eastAsia"/>
          <w:b/>
          <w:sz w:val="24"/>
          <w:szCs w:val="24"/>
          <w:lang w:eastAsia="zh-Hans"/>
        </w:rPr>
        <w:t>A</w:t>
      </w:r>
      <w:r>
        <w:rPr>
          <w:rFonts w:ascii="宋体" w:eastAsia="宋体" w:hAnsi="宋体" w:hint="eastAsia"/>
          <w:b/>
          <w:sz w:val="24"/>
          <w:szCs w:val="24"/>
          <w:lang w:eastAsia="zh-Hans"/>
        </w:rPr>
        <w:t>：</w:t>
      </w:r>
      <w:r>
        <w:rPr>
          <w:rFonts w:ascii="宋体" w:eastAsia="宋体" w:hAnsi="宋体" w:hint="eastAsia"/>
          <w:b/>
          <w:sz w:val="24"/>
          <w:szCs w:val="24"/>
        </w:rPr>
        <w:t>接下来让我们翻开晚会的第二篇章：善德启真，习医随诚，一同走进杏林人的赤子之心</w:t>
      </w:r>
    </w:p>
    <w:p w14:paraId="0ABE8F0D" w14:textId="77777777" w:rsidR="00E4022A" w:rsidRDefault="00286955">
      <w:pPr>
        <w:spacing w:line="360" w:lineRule="auto"/>
        <w:rPr>
          <w:rFonts w:ascii="宋体" w:eastAsia="宋体" w:hAnsi="宋体"/>
          <w:b/>
          <w:sz w:val="24"/>
          <w:szCs w:val="24"/>
        </w:rPr>
      </w:pPr>
      <w:r>
        <w:rPr>
          <w:rFonts w:ascii="宋体" w:eastAsia="宋体" w:hAnsi="宋体"/>
          <w:b/>
          <w:sz w:val="24"/>
          <w:szCs w:val="24"/>
        </w:rPr>
        <w:t>1.</w:t>
      </w:r>
      <w:r>
        <w:rPr>
          <w:rFonts w:ascii="宋体" w:eastAsia="宋体" w:hAnsi="宋体" w:hint="eastAsia"/>
          <w:b/>
          <w:sz w:val="24"/>
          <w:szCs w:val="24"/>
        </w:rPr>
        <w:t>乐队《</w:t>
      </w:r>
      <w:r>
        <w:rPr>
          <w:rFonts w:ascii="宋体" w:eastAsia="宋体" w:hAnsi="宋体"/>
          <w:b/>
          <w:sz w:val="24"/>
          <w:szCs w:val="24"/>
        </w:rPr>
        <w:t xml:space="preserve">Safe </w:t>
      </w:r>
      <w:r>
        <w:rPr>
          <w:rFonts w:ascii="宋体" w:eastAsia="宋体" w:hAnsi="宋体"/>
          <w:b/>
          <w:sz w:val="24"/>
          <w:szCs w:val="24"/>
        </w:rPr>
        <w:t>and Sound</w:t>
      </w:r>
      <w:r>
        <w:rPr>
          <w:rFonts w:ascii="宋体" w:eastAsia="宋体" w:hAnsi="宋体" w:hint="eastAsia"/>
          <w:b/>
          <w:sz w:val="24"/>
          <w:szCs w:val="24"/>
        </w:rPr>
        <w:t>》</w:t>
      </w:r>
      <w:r>
        <w:rPr>
          <w:rFonts w:ascii="宋体" w:eastAsia="宋体" w:hAnsi="宋体" w:hint="eastAsia"/>
          <w:b/>
          <w:sz w:val="24"/>
          <w:szCs w:val="24"/>
        </w:rPr>
        <w:t xml:space="preserve"> </w:t>
      </w:r>
      <w:r>
        <w:rPr>
          <w:rFonts w:ascii="宋体" w:eastAsia="宋体" w:hAnsi="宋体"/>
          <w:b/>
          <w:sz w:val="24"/>
          <w:szCs w:val="24"/>
        </w:rPr>
        <w:t xml:space="preserve">  </w:t>
      </w:r>
      <w:r>
        <w:rPr>
          <w:rFonts w:ascii="宋体" w:eastAsia="宋体" w:hAnsi="宋体" w:hint="eastAsia"/>
          <w:b/>
          <w:sz w:val="24"/>
          <w:szCs w:val="24"/>
        </w:rPr>
        <w:t>表演者：浙江大学研究生艺术团</w:t>
      </w:r>
      <w:proofErr w:type="spellStart"/>
      <w:r>
        <w:rPr>
          <w:rFonts w:ascii="宋体" w:eastAsia="宋体" w:hAnsi="宋体"/>
          <w:b/>
          <w:sz w:val="24"/>
          <w:szCs w:val="24"/>
        </w:rPr>
        <w:t>Geobactor</w:t>
      </w:r>
      <w:proofErr w:type="spellEnd"/>
      <w:r>
        <w:rPr>
          <w:rFonts w:ascii="宋体" w:eastAsia="宋体" w:hAnsi="宋体" w:hint="eastAsia"/>
          <w:b/>
          <w:sz w:val="24"/>
          <w:szCs w:val="24"/>
        </w:rPr>
        <w:t>乐队</w:t>
      </w:r>
    </w:p>
    <w:p w14:paraId="4B8297C6" w14:textId="77777777" w:rsidR="00E4022A" w:rsidRDefault="00286955">
      <w:pPr>
        <w:spacing w:line="360" w:lineRule="auto"/>
        <w:rPr>
          <w:rFonts w:ascii="宋体" w:eastAsia="宋体" w:hAnsi="宋体"/>
          <w:sz w:val="24"/>
          <w:szCs w:val="24"/>
        </w:rPr>
      </w:pPr>
      <w:r>
        <w:rPr>
          <w:rFonts w:ascii="宋体" w:eastAsia="宋体" w:hAnsi="宋体" w:hint="eastAsia"/>
          <w:sz w:val="24"/>
          <w:szCs w:val="24"/>
          <w:lang w:eastAsia="zh-Hans"/>
        </w:rPr>
        <w:t>B</w:t>
      </w:r>
      <w:r>
        <w:rPr>
          <w:rFonts w:ascii="宋体" w:eastAsia="宋体" w:hAnsi="宋体" w:hint="eastAsia"/>
          <w:sz w:val="24"/>
          <w:szCs w:val="24"/>
        </w:rPr>
        <w:t>：说到赤子之心啊，就不得不提到我们的研究生乐团</w:t>
      </w:r>
      <w:proofErr w:type="spellStart"/>
      <w:r>
        <w:rPr>
          <w:rFonts w:ascii="宋体" w:eastAsia="宋体" w:hAnsi="宋体"/>
          <w:sz w:val="24"/>
          <w:szCs w:val="24"/>
        </w:rPr>
        <w:t>Geobactor</w:t>
      </w:r>
      <w:proofErr w:type="spellEnd"/>
      <w:r>
        <w:rPr>
          <w:rFonts w:ascii="宋体" w:eastAsia="宋体" w:hAnsi="宋体" w:hint="eastAsia"/>
          <w:sz w:val="24"/>
          <w:szCs w:val="24"/>
        </w:rPr>
        <w:t>乐队，他们将为我们带来怎样精彩的表演呢？</w:t>
      </w:r>
    </w:p>
    <w:p w14:paraId="6C056DA7" w14:textId="77777777" w:rsidR="00E4022A" w:rsidRDefault="00286955">
      <w:pPr>
        <w:spacing w:line="360" w:lineRule="auto"/>
        <w:rPr>
          <w:rFonts w:ascii="宋体" w:eastAsia="宋体" w:hAnsi="宋体"/>
          <w:sz w:val="24"/>
          <w:szCs w:val="24"/>
        </w:rPr>
      </w:pPr>
      <w:r>
        <w:rPr>
          <w:rFonts w:ascii="宋体" w:eastAsia="宋体" w:hAnsi="宋体" w:hint="eastAsia"/>
          <w:sz w:val="24"/>
          <w:szCs w:val="24"/>
          <w:lang w:eastAsia="zh-Hans"/>
        </w:rPr>
        <w:t>A</w:t>
      </w:r>
      <w:r>
        <w:rPr>
          <w:rFonts w:ascii="宋体" w:eastAsia="宋体" w:hAnsi="宋体"/>
          <w:sz w:val="24"/>
          <w:szCs w:val="24"/>
        </w:rPr>
        <w:t>:</w:t>
      </w:r>
      <w:r>
        <w:rPr>
          <w:rFonts w:ascii="宋体" w:eastAsia="宋体" w:hAnsi="宋体" w:hint="eastAsia"/>
          <w:sz w:val="24"/>
          <w:szCs w:val="24"/>
        </w:rPr>
        <w:t>纵使夕阳西沉，晨曦依旧会到来。</w:t>
      </w:r>
      <w:proofErr w:type="spellStart"/>
      <w:r>
        <w:rPr>
          <w:rFonts w:ascii="宋体" w:eastAsia="宋体" w:hAnsi="宋体"/>
          <w:sz w:val="24"/>
          <w:szCs w:val="24"/>
        </w:rPr>
        <w:t>Geobactor</w:t>
      </w:r>
      <w:proofErr w:type="spellEnd"/>
      <w:r>
        <w:rPr>
          <w:rFonts w:ascii="宋体" w:eastAsia="宋体" w:hAnsi="宋体" w:hint="eastAsia"/>
          <w:sz w:val="24"/>
          <w:szCs w:val="24"/>
        </w:rPr>
        <w:t>用他们坚定而温暖的声音，慰藉寒冬中的旅人。</w:t>
      </w:r>
    </w:p>
    <w:p w14:paraId="274CA0FF" w14:textId="77777777" w:rsidR="00E4022A" w:rsidRDefault="00286955">
      <w:pPr>
        <w:spacing w:line="360" w:lineRule="auto"/>
        <w:rPr>
          <w:rFonts w:ascii="宋体" w:eastAsia="宋体" w:hAnsi="宋体"/>
          <w:sz w:val="24"/>
          <w:szCs w:val="24"/>
        </w:rPr>
      </w:pPr>
      <w:r>
        <w:rPr>
          <w:rFonts w:ascii="宋体" w:eastAsia="宋体" w:hAnsi="宋体" w:hint="eastAsia"/>
          <w:sz w:val="24"/>
          <w:szCs w:val="24"/>
          <w:lang w:eastAsia="zh-Hans"/>
        </w:rPr>
        <w:t>B</w:t>
      </w:r>
      <w:r>
        <w:rPr>
          <w:rFonts w:ascii="宋体" w:eastAsia="宋体" w:hAnsi="宋体" w:hint="eastAsia"/>
          <w:sz w:val="24"/>
          <w:szCs w:val="24"/>
        </w:rPr>
        <w:t>：</w:t>
      </w:r>
      <w:r>
        <w:rPr>
          <w:rFonts w:ascii="宋体" w:eastAsia="宋体" w:hAnsi="宋体" w:hint="eastAsia"/>
          <w:sz w:val="24"/>
          <w:szCs w:val="24"/>
        </w:rPr>
        <w:t>Come</w:t>
      </w:r>
      <w:r>
        <w:rPr>
          <w:rFonts w:ascii="宋体" w:eastAsia="宋体" w:hAnsi="宋体"/>
          <w:sz w:val="24"/>
          <w:szCs w:val="24"/>
        </w:rPr>
        <w:t xml:space="preserve"> morning light</w:t>
      </w:r>
      <w:r>
        <w:rPr>
          <w:rFonts w:ascii="宋体" w:eastAsia="宋体" w:hAnsi="宋体" w:hint="eastAsia"/>
          <w:sz w:val="24"/>
          <w:szCs w:val="24"/>
        </w:rPr>
        <w:t>,</w:t>
      </w:r>
      <w:r>
        <w:rPr>
          <w:rFonts w:ascii="宋体" w:eastAsia="宋体" w:hAnsi="宋体"/>
          <w:sz w:val="24"/>
          <w:szCs w:val="24"/>
        </w:rPr>
        <w:t xml:space="preserve"> You and I’ll be safe and sound.</w:t>
      </w:r>
    </w:p>
    <w:p w14:paraId="41C91DE5" w14:textId="77777777" w:rsidR="00E4022A" w:rsidRDefault="00286955">
      <w:pPr>
        <w:spacing w:line="360" w:lineRule="auto"/>
        <w:rPr>
          <w:rFonts w:ascii="宋体" w:eastAsia="宋体" w:hAnsi="宋体"/>
          <w:sz w:val="24"/>
          <w:szCs w:val="24"/>
        </w:rPr>
      </w:pPr>
      <w:r>
        <w:rPr>
          <w:rFonts w:ascii="宋体" w:eastAsia="宋体" w:hAnsi="宋体" w:hint="eastAsia"/>
          <w:sz w:val="24"/>
          <w:szCs w:val="24"/>
          <w:lang w:eastAsia="zh-Hans"/>
        </w:rPr>
        <w:t>A</w:t>
      </w:r>
      <w:r>
        <w:rPr>
          <w:rFonts w:ascii="宋体" w:eastAsia="宋体" w:hAnsi="宋体" w:hint="eastAsia"/>
          <w:sz w:val="24"/>
          <w:szCs w:val="24"/>
        </w:rPr>
        <w:t>：请欣赏</w:t>
      </w:r>
      <w:proofErr w:type="spellStart"/>
      <w:r>
        <w:rPr>
          <w:rFonts w:ascii="宋体" w:eastAsia="宋体" w:hAnsi="宋体"/>
          <w:sz w:val="24"/>
          <w:szCs w:val="24"/>
        </w:rPr>
        <w:t>Geobactor</w:t>
      </w:r>
      <w:proofErr w:type="spellEnd"/>
      <w:r>
        <w:rPr>
          <w:rFonts w:ascii="宋体" w:eastAsia="宋体" w:hAnsi="宋体" w:hint="eastAsia"/>
          <w:sz w:val="24"/>
          <w:szCs w:val="24"/>
        </w:rPr>
        <w:t>乐队为我们带来的《</w:t>
      </w:r>
      <w:r>
        <w:rPr>
          <w:rFonts w:ascii="宋体" w:eastAsia="宋体" w:hAnsi="宋体"/>
          <w:sz w:val="24"/>
          <w:szCs w:val="24"/>
        </w:rPr>
        <w:t>Safe and Sound</w:t>
      </w:r>
      <w:r>
        <w:rPr>
          <w:rFonts w:ascii="宋体" w:eastAsia="宋体" w:hAnsi="宋体"/>
          <w:sz w:val="24"/>
          <w:szCs w:val="24"/>
        </w:rPr>
        <w:t>》</w:t>
      </w:r>
      <w:r>
        <w:rPr>
          <w:rFonts w:ascii="宋体" w:eastAsia="宋体" w:hAnsi="宋体" w:hint="eastAsia"/>
          <w:sz w:val="24"/>
          <w:szCs w:val="24"/>
        </w:rPr>
        <w:t>！</w:t>
      </w:r>
    </w:p>
    <w:p w14:paraId="5B8CAA10" w14:textId="77777777" w:rsidR="00E4022A" w:rsidRDefault="00286955">
      <w:pPr>
        <w:spacing w:line="360" w:lineRule="auto"/>
        <w:rPr>
          <w:rFonts w:ascii="宋体" w:eastAsia="宋体" w:hAnsi="宋体"/>
          <w:b/>
          <w:sz w:val="24"/>
          <w:szCs w:val="24"/>
        </w:rPr>
      </w:pPr>
      <w:r>
        <w:rPr>
          <w:rFonts w:ascii="宋体" w:eastAsia="宋体" w:hAnsi="宋体" w:hint="eastAsia"/>
          <w:b/>
          <w:sz w:val="24"/>
          <w:szCs w:val="24"/>
        </w:rPr>
        <w:t xml:space="preserve">2. </w:t>
      </w:r>
      <w:r>
        <w:rPr>
          <w:rFonts w:ascii="宋体" w:eastAsia="宋体" w:hAnsi="宋体" w:hint="eastAsia"/>
          <w:b/>
          <w:sz w:val="24"/>
          <w:szCs w:val="24"/>
        </w:rPr>
        <w:t>韩舞《</w:t>
      </w:r>
      <w:r>
        <w:rPr>
          <w:rFonts w:ascii="宋体" w:eastAsia="宋体" w:hAnsi="宋体" w:hint="eastAsia"/>
          <w:b/>
          <w:sz w:val="24"/>
          <w:szCs w:val="24"/>
        </w:rPr>
        <w:t>L</w:t>
      </w:r>
      <w:r>
        <w:rPr>
          <w:rFonts w:ascii="宋体" w:eastAsia="宋体" w:hAnsi="宋体"/>
          <w:b/>
          <w:sz w:val="24"/>
          <w:szCs w:val="24"/>
        </w:rPr>
        <w:t xml:space="preserve">ucky </w:t>
      </w:r>
      <w:r>
        <w:rPr>
          <w:rFonts w:ascii="宋体" w:eastAsia="宋体" w:hAnsi="宋体"/>
          <w:b/>
          <w:sz w:val="24"/>
          <w:szCs w:val="24"/>
        </w:rPr>
        <w:t>Girls</w:t>
      </w:r>
      <w:r>
        <w:rPr>
          <w:rFonts w:ascii="宋体" w:eastAsia="宋体" w:hAnsi="宋体" w:hint="eastAsia"/>
          <w:b/>
          <w:sz w:val="24"/>
          <w:szCs w:val="24"/>
        </w:rPr>
        <w:t>》</w:t>
      </w:r>
      <w:r>
        <w:rPr>
          <w:rFonts w:ascii="宋体" w:eastAsia="宋体" w:hAnsi="宋体" w:hint="eastAsia"/>
          <w:b/>
          <w:sz w:val="24"/>
          <w:szCs w:val="24"/>
        </w:rPr>
        <w:t xml:space="preserve">               </w:t>
      </w:r>
      <w:r>
        <w:rPr>
          <w:rFonts w:ascii="宋体" w:eastAsia="宋体" w:hAnsi="宋体" w:hint="eastAsia"/>
          <w:b/>
          <w:sz w:val="24"/>
          <w:szCs w:val="24"/>
        </w:rPr>
        <w:t>表演者：孙静依、范晓苑、徐丽臻等</w:t>
      </w:r>
    </w:p>
    <w:p w14:paraId="3E6519C7" w14:textId="77777777" w:rsidR="00E4022A" w:rsidRDefault="00286955">
      <w:pPr>
        <w:spacing w:line="360" w:lineRule="auto"/>
        <w:rPr>
          <w:rFonts w:ascii="宋体" w:eastAsia="宋体" w:hAnsi="宋体"/>
          <w:sz w:val="24"/>
          <w:szCs w:val="24"/>
        </w:rPr>
      </w:pPr>
      <w:r>
        <w:rPr>
          <w:rFonts w:ascii="宋体" w:eastAsia="宋体" w:hAnsi="宋体" w:hint="eastAsia"/>
          <w:sz w:val="24"/>
          <w:szCs w:val="24"/>
          <w:lang w:eastAsia="zh-Hans"/>
        </w:rPr>
        <w:t>E</w:t>
      </w:r>
      <w:r>
        <w:rPr>
          <w:rFonts w:ascii="宋体" w:eastAsia="宋体" w:hAnsi="宋体" w:hint="eastAsia"/>
          <w:sz w:val="24"/>
          <w:szCs w:val="24"/>
        </w:rPr>
        <w:t>：乐队磅礴激昂的表演真是震撼人心！我都想找他们要签名了！</w:t>
      </w:r>
    </w:p>
    <w:p w14:paraId="479ACBB2" w14:textId="77777777" w:rsidR="00E4022A" w:rsidRDefault="00286955">
      <w:pPr>
        <w:spacing w:line="360" w:lineRule="auto"/>
        <w:rPr>
          <w:ins w:id="171" w:author="dell" w:date="2020-12-29T10:58:00Z"/>
          <w:rFonts w:ascii="宋体" w:eastAsia="宋体" w:hAnsi="宋体"/>
          <w:sz w:val="24"/>
          <w:szCs w:val="24"/>
        </w:rPr>
      </w:pPr>
      <w:r>
        <w:rPr>
          <w:rFonts w:ascii="宋体" w:eastAsia="宋体" w:hAnsi="宋体" w:hint="eastAsia"/>
          <w:sz w:val="24"/>
          <w:szCs w:val="24"/>
          <w:lang w:eastAsia="zh-Hans"/>
        </w:rPr>
        <w:t>F</w:t>
      </w:r>
      <w:r>
        <w:rPr>
          <w:rFonts w:ascii="宋体" w:eastAsia="宋体" w:hAnsi="宋体" w:hint="eastAsia"/>
          <w:sz w:val="24"/>
          <w:szCs w:val="24"/>
        </w:rPr>
        <w:t>：别急，听完</w:t>
      </w:r>
      <w:proofErr w:type="spellStart"/>
      <w:r>
        <w:rPr>
          <w:rFonts w:ascii="宋体" w:eastAsia="宋体" w:hAnsi="宋体"/>
          <w:sz w:val="24"/>
          <w:szCs w:val="24"/>
        </w:rPr>
        <w:t>Geobactor</w:t>
      </w:r>
      <w:proofErr w:type="spellEnd"/>
      <w:r>
        <w:rPr>
          <w:rFonts w:ascii="宋体" w:eastAsia="宋体" w:hAnsi="宋体" w:hint="eastAsia"/>
          <w:sz w:val="24"/>
          <w:szCs w:val="24"/>
        </w:rPr>
        <w:t>乐队的精彩演出后，接下来的表演也不容错过哦。</w:t>
      </w:r>
    </w:p>
    <w:p w14:paraId="188554CB" w14:textId="77777777" w:rsidR="00E4022A" w:rsidRDefault="00286955">
      <w:pPr>
        <w:spacing w:line="360" w:lineRule="auto"/>
        <w:rPr>
          <w:rFonts w:ascii="宋体" w:eastAsia="宋体" w:hAnsi="宋体"/>
          <w:sz w:val="24"/>
          <w:szCs w:val="24"/>
        </w:rPr>
      </w:pPr>
      <w:r>
        <w:rPr>
          <w:rFonts w:ascii="宋体" w:eastAsia="宋体" w:hAnsi="宋体" w:hint="eastAsia"/>
          <w:sz w:val="24"/>
          <w:szCs w:val="24"/>
          <w:lang w:eastAsia="zh-Hans"/>
        </w:rPr>
        <w:t>E</w:t>
      </w:r>
      <w:r>
        <w:rPr>
          <w:rFonts w:ascii="宋体" w:eastAsia="宋体" w:hAnsi="宋体" w:hint="eastAsia"/>
          <w:sz w:val="24"/>
          <w:szCs w:val="24"/>
        </w:rPr>
        <w:t>：听说，在杏林深处，有那么一群女孩，她们中有本科生，有硕士生，有博士生。虽然处于不同的学业阶段，但是她们有着共同的爱好，那就是跳舞。</w:t>
      </w:r>
    </w:p>
    <w:p w14:paraId="4E129D27" w14:textId="77777777" w:rsidR="00E4022A" w:rsidRDefault="00286955">
      <w:pPr>
        <w:spacing w:line="360" w:lineRule="auto"/>
        <w:rPr>
          <w:rFonts w:ascii="宋体" w:eastAsia="宋体" w:hAnsi="宋体"/>
          <w:sz w:val="24"/>
          <w:szCs w:val="24"/>
        </w:rPr>
      </w:pPr>
      <w:ins w:id="172" w:author="Kyrene." w:date="2020-12-29T13:08:00Z">
        <w:r>
          <w:rPr>
            <w:rFonts w:ascii="宋体" w:eastAsia="宋体" w:hAnsi="宋体" w:hint="eastAsia"/>
            <w:sz w:val="24"/>
            <w:szCs w:val="24"/>
            <w:lang w:eastAsia="zh-Hans"/>
          </w:rPr>
          <w:t>F</w:t>
        </w:r>
      </w:ins>
      <w:r>
        <w:rPr>
          <w:rFonts w:ascii="宋体" w:eastAsia="宋体" w:hAnsi="宋体" w:hint="eastAsia"/>
          <w:sz w:val="24"/>
          <w:szCs w:val="24"/>
        </w:rPr>
        <w:t>：下面有请孙静依、范晓苑、徐丽臻等同学，为我们带来韩舞《</w:t>
      </w:r>
      <w:r>
        <w:rPr>
          <w:rFonts w:ascii="宋体" w:eastAsia="宋体" w:hAnsi="宋体" w:hint="eastAsia"/>
          <w:sz w:val="24"/>
          <w:szCs w:val="24"/>
        </w:rPr>
        <w:t>Lu</w:t>
      </w:r>
      <w:r>
        <w:rPr>
          <w:rFonts w:ascii="宋体" w:eastAsia="宋体" w:hAnsi="宋体"/>
          <w:sz w:val="24"/>
          <w:szCs w:val="24"/>
        </w:rPr>
        <w:t>cky girls</w:t>
      </w:r>
      <w:r>
        <w:rPr>
          <w:rFonts w:ascii="宋体" w:eastAsia="宋体" w:hAnsi="宋体" w:hint="eastAsia"/>
          <w:sz w:val="24"/>
          <w:szCs w:val="24"/>
        </w:rPr>
        <w:t>》。</w:t>
      </w:r>
    </w:p>
    <w:p w14:paraId="3B23BDDB" w14:textId="77777777" w:rsidR="00E4022A" w:rsidRDefault="00286955">
      <w:pPr>
        <w:spacing w:line="360" w:lineRule="auto"/>
        <w:rPr>
          <w:rFonts w:ascii="宋体" w:eastAsia="宋体" w:hAnsi="宋体"/>
          <w:b/>
          <w:sz w:val="24"/>
          <w:szCs w:val="24"/>
        </w:rPr>
      </w:pPr>
      <w:r>
        <w:rPr>
          <w:rFonts w:ascii="宋体" w:eastAsia="宋体" w:hAnsi="宋体"/>
          <w:b/>
          <w:sz w:val="24"/>
          <w:szCs w:val="24"/>
        </w:rPr>
        <w:t>3.</w:t>
      </w:r>
      <w:r>
        <w:rPr>
          <w:rFonts w:ascii="宋体" w:eastAsia="宋体" w:hAnsi="宋体" w:hint="eastAsia"/>
          <w:b/>
          <w:sz w:val="24"/>
          <w:szCs w:val="24"/>
        </w:rPr>
        <w:t>《一步之遥》</w:t>
      </w:r>
      <w:r>
        <w:rPr>
          <w:rFonts w:ascii="宋体" w:eastAsia="宋体" w:hAnsi="宋体"/>
          <w:b/>
          <w:sz w:val="24"/>
          <w:szCs w:val="24"/>
        </w:rPr>
        <w:t xml:space="preserve">    </w:t>
      </w:r>
      <w:r>
        <w:rPr>
          <w:rFonts w:ascii="宋体" w:eastAsia="宋体" w:hAnsi="宋体" w:hint="eastAsia"/>
          <w:b/>
          <w:sz w:val="24"/>
          <w:szCs w:val="24"/>
        </w:rPr>
        <w:t>表演者：陈盼盼，张楠，器乐伴奏：牛亦飞、杏林器乐团</w:t>
      </w:r>
    </w:p>
    <w:p w14:paraId="6537487B" w14:textId="77777777" w:rsidR="00E4022A" w:rsidRDefault="00286955">
      <w:pPr>
        <w:spacing w:line="360" w:lineRule="auto"/>
        <w:rPr>
          <w:rFonts w:ascii="宋体" w:eastAsia="宋体" w:hAnsi="宋体"/>
          <w:sz w:val="24"/>
          <w:szCs w:val="24"/>
        </w:rPr>
      </w:pPr>
      <w:r>
        <w:rPr>
          <w:rFonts w:ascii="宋体" w:eastAsia="宋体" w:hAnsi="宋体" w:hint="eastAsia"/>
          <w:sz w:val="24"/>
          <w:szCs w:val="24"/>
          <w:lang w:eastAsia="zh-Hans"/>
        </w:rPr>
        <w:t>C</w:t>
      </w:r>
      <w:r>
        <w:rPr>
          <w:rFonts w:ascii="宋体" w:eastAsia="宋体" w:hAnsi="宋体" w:hint="eastAsia"/>
          <w:sz w:val="24"/>
          <w:szCs w:val="24"/>
        </w:rPr>
        <w:t>：医学院学生们的舞蹈真是令人意犹未尽呐，看完了动感的舞蹈，让我们欣赏一曲优美的探戈吧。</w:t>
      </w:r>
    </w:p>
    <w:p w14:paraId="14E4934B" w14:textId="77777777" w:rsidR="00E4022A" w:rsidRDefault="00286955">
      <w:pPr>
        <w:spacing w:line="360" w:lineRule="auto"/>
        <w:rPr>
          <w:rFonts w:ascii="宋体" w:eastAsia="宋体" w:hAnsi="宋体"/>
          <w:sz w:val="24"/>
          <w:szCs w:val="24"/>
        </w:rPr>
      </w:pPr>
      <w:r>
        <w:rPr>
          <w:rFonts w:ascii="宋体" w:eastAsia="宋体" w:hAnsi="宋体" w:hint="eastAsia"/>
          <w:sz w:val="24"/>
          <w:szCs w:val="24"/>
          <w:lang w:eastAsia="zh-Hans"/>
        </w:rPr>
        <w:t>D</w:t>
      </w:r>
      <w:r>
        <w:rPr>
          <w:rFonts w:ascii="宋体" w:eastAsia="宋体" w:hAnsi="宋体" w:hint="eastAsia"/>
          <w:sz w:val="24"/>
          <w:szCs w:val="24"/>
        </w:rPr>
        <w:t>：杏林器乐团的学生们用钢琴，小提琴，手风琴，长笛，萨克斯的合奏赋予了这支舞曲别样的魅力</w:t>
      </w:r>
    </w:p>
    <w:p w14:paraId="1FF35A59" w14:textId="77777777" w:rsidR="00E4022A" w:rsidRDefault="00286955">
      <w:pPr>
        <w:spacing w:line="360" w:lineRule="auto"/>
        <w:rPr>
          <w:rFonts w:ascii="宋体" w:eastAsia="宋体" w:hAnsi="宋体"/>
          <w:sz w:val="24"/>
          <w:szCs w:val="24"/>
        </w:rPr>
      </w:pPr>
      <w:r>
        <w:rPr>
          <w:rFonts w:ascii="宋体" w:eastAsia="宋体" w:hAnsi="宋体" w:hint="eastAsia"/>
          <w:sz w:val="24"/>
          <w:szCs w:val="24"/>
          <w:lang w:eastAsia="zh-Hans"/>
        </w:rPr>
        <w:t>C</w:t>
      </w:r>
      <w:r>
        <w:rPr>
          <w:rFonts w:ascii="宋体" w:eastAsia="宋体" w:hAnsi="宋体" w:hint="eastAsia"/>
          <w:sz w:val="24"/>
          <w:szCs w:val="24"/>
        </w:rPr>
        <w:t>：在舞者的翩翩身姿和演奏者动人的演奏中，让我们一起来感受这首华丽而高贵的探戈名曲吧</w:t>
      </w:r>
    </w:p>
    <w:p w14:paraId="55DDC15A" w14:textId="77777777" w:rsidR="00E4022A" w:rsidRDefault="00286955">
      <w:pPr>
        <w:spacing w:line="360" w:lineRule="auto"/>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lang w:eastAsia="zh-Hans"/>
        </w:rPr>
        <w:t>：</w:t>
      </w:r>
      <w:r>
        <w:rPr>
          <w:rFonts w:ascii="宋体" w:eastAsia="宋体" w:hAnsi="宋体" w:hint="eastAsia"/>
          <w:sz w:val="24"/>
          <w:szCs w:val="24"/>
          <w:lang w:eastAsia="zh-Hans"/>
        </w:rPr>
        <w:t>看道具情况现场发挥</w:t>
      </w:r>
    </w:p>
    <w:p w14:paraId="374F7C4D" w14:textId="77777777" w:rsidR="00E4022A" w:rsidRDefault="00286955">
      <w:pPr>
        <w:spacing w:line="360" w:lineRule="auto"/>
        <w:rPr>
          <w:rFonts w:ascii="宋体" w:eastAsia="宋体" w:hAnsi="宋体"/>
          <w:sz w:val="24"/>
          <w:szCs w:val="24"/>
        </w:rPr>
      </w:pPr>
      <w:r>
        <w:rPr>
          <w:rFonts w:ascii="宋体" w:eastAsia="宋体" w:hAnsi="宋体" w:hint="eastAsia"/>
          <w:sz w:val="24"/>
          <w:szCs w:val="24"/>
          <w:lang w:eastAsia="zh-Hans"/>
        </w:rPr>
        <w:t>D</w:t>
      </w:r>
      <w:r>
        <w:rPr>
          <w:rFonts w:ascii="宋体" w:eastAsia="宋体" w:hAnsi="宋体" w:hint="eastAsia"/>
          <w:sz w:val="24"/>
          <w:szCs w:val="24"/>
        </w:rPr>
        <w:t>：下面请欣赏由陈盼盼、张楠同学和杏林器乐团共同带来的舞曲《一步之遥》</w:t>
      </w:r>
    </w:p>
    <w:p w14:paraId="7F60714F" w14:textId="77777777" w:rsidR="00E4022A" w:rsidRDefault="00286955">
      <w:pPr>
        <w:spacing w:line="360" w:lineRule="auto"/>
        <w:rPr>
          <w:rFonts w:ascii="宋体" w:eastAsia="宋体" w:hAnsi="宋体"/>
          <w:b/>
          <w:sz w:val="24"/>
          <w:szCs w:val="24"/>
        </w:rPr>
      </w:pPr>
      <w:r>
        <w:rPr>
          <w:rFonts w:ascii="宋体" w:eastAsia="宋体" w:hAnsi="宋体" w:hint="eastAsia"/>
          <w:b/>
          <w:sz w:val="24"/>
          <w:szCs w:val="24"/>
        </w:rPr>
        <w:t>4</w:t>
      </w:r>
      <w:r>
        <w:rPr>
          <w:rFonts w:ascii="宋体" w:eastAsia="宋体" w:hAnsi="宋体"/>
          <w:b/>
          <w:sz w:val="24"/>
          <w:szCs w:val="24"/>
        </w:rPr>
        <w:t>.</w:t>
      </w:r>
      <w:r>
        <w:rPr>
          <w:rFonts w:ascii="宋体" w:eastAsia="宋体" w:hAnsi="宋体" w:hint="eastAsia"/>
          <w:b/>
          <w:sz w:val="24"/>
          <w:szCs w:val="24"/>
        </w:rPr>
        <w:t>小品《乌龙快递》</w:t>
      </w:r>
      <w:r>
        <w:rPr>
          <w:rFonts w:ascii="宋体" w:eastAsia="宋体" w:hAnsi="宋体" w:hint="eastAsia"/>
          <w:b/>
          <w:sz w:val="24"/>
          <w:szCs w:val="24"/>
        </w:rPr>
        <w:t xml:space="preserve"> </w:t>
      </w:r>
      <w:r>
        <w:rPr>
          <w:rFonts w:ascii="宋体" w:eastAsia="宋体" w:hAnsi="宋体"/>
          <w:b/>
          <w:sz w:val="24"/>
          <w:szCs w:val="24"/>
        </w:rPr>
        <w:t xml:space="preserve">                   </w:t>
      </w:r>
      <w:r>
        <w:rPr>
          <w:rFonts w:ascii="宋体" w:eastAsia="宋体" w:hAnsi="宋体" w:hint="eastAsia"/>
          <w:b/>
          <w:sz w:val="24"/>
          <w:szCs w:val="24"/>
        </w:rPr>
        <w:t>表演者：医学院系统神经所</w:t>
      </w:r>
    </w:p>
    <w:p w14:paraId="31E7CDA6" w14:textId="77777777" w:rsidR="00E4022A" w:rsidRDefault="00286955">
      <w:pPr>
        <w:spacing w:line="360" w:lineRule="auto"/>
        <w:rPr>
          <w:rFonts w:ascii="宋体" w:eastAsia="宋体" w:hAnsi="宋体"/>
          <w:sz w:val="24"/>
          <w:szCs w:val="24"/>
        </w:rPr>
      </w:pPr>
      <w:r>
        <w:rPr>
          <w:rFonts w:ascii="宋体" w:eastAsia="宋体" w:hAnsi="宋体" w:hint="eastAsia"/>
          <w:sz w:val="24"/>
          <w:szCs w:val="24"/>
          <w:lang w:eastAsia="zh-Hans"/>
        </w:rPr>
        <w:t>E</w:t>
      </w:r>
      <w:r>
        <w:rPr>
          <w:rFonts w:ascii="宋体" w:eastAsia="宋体" w:hAnsi="宋体" w:hint="eastAsia"/>
          <w:sz w:val="24"/>
          <w:szCs w:val="24"/>
        </w:rPr>
        <w:t xml:space="preserve">: </w:t>
      </w:r>
      <w:r>
        <w:rPr>
          <w:rFonts w:ascii="宋体" w:eastAsia="宋体" w:hAnsi="宋体" w:hint="eastAsia"/>
          <w:sz w:val="24"/>
          <w:szCs w:val="24"/>
        </w:rPr>
        <w:t>欣赏了精彩的器乐表演，接下来就是尽情欢笑的时间啦</w:t>
      </w:r>
    </w:p>
    <w:p w14:paraId="24C92D27" w14:textId="77777777" w:rsidR="00E4022A" w:rsidRDefault="00286955">
      <w:pPr>
        <w:spacing w:line="360" w:lineRule="auto"/>
        <w:rPr>
          <w:rFonts w:ascii="宋体" w:eastAsia="宋体" w:hAnsi="宋体"/>
          <w:sz w:val="24"/>
          <w:szCs w:val="24"/>
        </w:rPr>
      </w:pPr>
      <w:r>
        <w:rPr>
          <w:rFonts w:ascii="宋体" w:eastAsia="宋体" w:hAnsi="宋体" w:hint="eastAsia"/>
          <w:sz w:val="24"/>
          <w:szCs w:val="24"/>
          <w:lang w:eastAsia="zh-Hans"/>
        </w:rPr>
        <w:t>F</w:t>
      </w:r>
      <w:r>
        <w:rPr>
          <w:rFonts w:ascii="宋体" w:eastAsia="宋体" w:hAnsi="宋体" w:hint="eastAsia"/>
          <w:sz w:val="24"/>
          <w:szCs w:val="24"/>
        </w:rPr>
        <w:t>：对我来说，最快乐的就是一键清空购物车了</w:t>
      </w:r>
    </w:p>
    <w:p w14:paraId="54D5EE75" w14:textId="77777777" w:rsidR="00E4022A" w:rsidRDefault="00286955">
      <w:pPr>
        <w:spacing w:line="360" w:lineRule="auto"/>
        <w:rPr>
          <w:rFonts w:ascii="宋体" w:eastAsia="宋体" w:hAnsi="宋体"/>
          <w:sz w:val="24"/>
          <w:szCs w:val="24"/>
        </w:rPr>
      </w:pPr>
      <w:r>
        <w:rPr>
          <w:rFonts w:ascii="宋体" w:eastAsia="宋体" w:hAnsi="宋体" w:hint="eastAsia"/>
          <w:sz w:val="24"/>
          <w:szCs w:val="24"/>
          <w:lang w:eastAsia="zh-Hans"/>
        </w:rPr>
        <w:t>E</w:t>
      </w:r>
      <w:r>
        <w:rPr>
          <w:rFonts w:ascii="宋体" w:eastAsia="宋体" w:hAnsi="宋体" w:hint="eastAsia"/>
          <w:sz w:val="24"/>
          <w:szCs w:val="24"/>
        </w:rPr>
        <w:t xml:space="preserve">: </w:t>
      </w:r>
      <w:r>
        <w:rPr>
          <w:rFonts w:ascii="宋体" w:eastAsia="宋体" w:hAnsi="宋体" w:hint="eastAsia"/>
          <w:sz w:val="24"/>
          <w:szCs w:val="24"/>
        </w:rPr>
        <w:t>刚刚过去的双十二，已经让大家剁手了吧，然而新年马上又要来了，这购物车是不是又要满起来了呢</w:t>
      </w:r>
    </w:p>
    <w:p w14:paraId="2E29EEAC" w14:textId="77777777" w:rsidR="00E4022A" w:rsidRDefault="00286955">
      <w:pPr>
        <w:spacing w:line="360" w:lineRule="auto"/>
        <w:rPr>
          <w:rFonts w:ascii="宋体" w:eastAsia="宋体" w:hAnsi="宋体"/>
          <w:sz w:val="24"/>
          <w:szCs w:val="24"/>
        </w:rPr>
      </w:pPr>
      <w:r>
        <w:rPr>
          <w:rFonts w:ascii="宋体" w:eastAsia="宋体" w:hAnsi="宋体" w:hint="eastAsia"/>
          <w:sz w:val="24"/>
          <w:szCs w:val="24"/>
          <w:lang w:eastAsia="zh-Hans"/>
        </w:rPr>
        <w:t>F</w:t>
      </w:r>
      <w:r>
        <w:rPr>
          <w:rFonts w:ascii="宋体" w:eastAsia="宋体" w:hAnsi="宋体" w:hint="eastAsia"/>
          <w:sz w:val="24"/>
          <w:szCs w:val="24"/>
        </w:rPr>
        <w:t>：诶，别急啊，其实快递太多，在取快递的时候，说不定会发生什么意想不到的事呢！</w:t>
      </w:r>
    </w:p>
    <w:p w14:paraId="19B6131B" w14:textId="77777777" w:rsidR="00E4022A" w:rsidRDefault="00286955">
      <w:pPr>
        <w:spacing w:line="360" w:lineRule="auto"/>
        <w:rPr>
          <w:rFonts w:ascii="宋体" w:eastAsia="宋体" w:hAnsi="宋体"/>
          <w:sz w:val="24"/>
          <w:szCs w:val="24"/>
        </w:rPr>
      </w:pPr>
      <w:r>
        <w:rPr>
          <w:rFonts w:ascii="宋体" w:eastAsia="宋体" w:hAnsi="宋体" w:hint="eastAsia"/>
          <w:sz w:val="24"/>
          <w:szCs w:val="24"/>
          <w:lang w:eastAsia="zh-Hans"/>
        </w:rPr>
        <w:t>E</w:t>
      </w:r>
      <w:r>
        <w:rPr>
          <w:rFonts w:ascii="宋体" w:eastAsia="宋体" w:hAnsi="宋体" w:hint="eastAsia"/>
          <w:sz w:val="24"/>
          <w:szCs w:val="24"/>
        </w:rPr>
        <w:t>：没错，真的有这么一个快递，就这么阴差阳错的发生了一段趣事</w:t>
      </w:r>
    </w:p>
    <w:p w14:paraId="7907A562" w14:textId="77777777" w:rsidR="00E4022A" w:rsidRDefault="00286955">
      <w:pPr>
        <w:spacing w:line="360" w:lineRule="auto"/>
        <w:rPr>
          <w:rFonts w:ascii="宋体" w:eastAsia="宋体" w:hAnsi="宋体"/>
          <w:sz w:val="24"/>
          <w:szCs w:val="24"/>
        </w:rPr>
      </w:pPr>
      <w:r>
        <w:rPr>
          <w:rFonts w:ascii="宋体" w:eastAsia="宋体" w:hAnsi="宋体" w:hint="eastAsia"/>
          <w:sz w:val="24"/>
          <w:szCs w:val="24"/>
          <w:lang w:eastAsia="zh-Hans"/>
        </w:rPr>
        <w:t>F</w:t>
      </w:r>
      <w:r>
        <w:rPr>
          <w:rFonts w:ascii="宋体" w:eastAsia="宋体" w:hAnsi="宋体" w:hint="eastAsia"/>
          <w:sz w:val="24"/>
          <w:szCs w:val="24"/>
        </w:rPr>
        <w:t>：下面请欣赏小品《乌龙快递》</w:t>
      </w:r>
    </w:p>
    <w:p w14:paraId="356091BF" w14:textId="77777777" w:rsidR="00E4022A" w:rsidRDefault="00E4022A">
      <w:pPr>
        <w:spacing w:line="360" w:lineRule="auto"/>
        <w:rPr>
          <w:rFonts w:ascii="宋体" w:eastAsia="宋体" w:hAnsi="宋体"/>
          <w:b/>
          <w:sz w:val="24"/>
          <w:szCs w:val="24"/>
        </w:rPr>
      </w:pPr>
    </w:p>
    <w:p w14:paraId="54C40AA7" w14:textId="77777777" w:rsidR="00E4022A" w:rsidRDefault="00286955">
      <w:pPr>
        <w:spacing w:line="360" w:lineRule="auto"/>
        <w:rPr>
          <w:rFonts w:ascii="宋体" w:eastAsia="宋体" w:hAnsi="宋体"/>
          <w:b/>
          <w:sz w:val="24"/>
          <w:szCs w:val="24"/>
        </w:rPr>
      </w:pPr>
      <w:r>
        <w:rPr>
          <w:rFonts w:ascii="宋体" w:eastAsia="宋体" w:hAnsi="宋体"/>
          <w:b/>
          <w:sz w:val="24"/>
          <w:szCs w:val="24"/>
        </w:rPr>
        <w:t>5</w:t>
      </w:r>
      <w:r>
        <w:rPr>
          <w:rFonts w:ascii="宋体" w:eastAsia="宋体" w:hAnsi="宋体" w:hint="eastAsia"/>
          <w:b/>
          <w:sz w:val="24"/>
          <w:szCs w:val="24"/>
        </w:rPr>
        <w:t xml:space="preserve">. </w:t>
      </w:r>
      <w:r>
        <w:rPr>
          <w:rFonts w:ascii="宋体" w:eastAsia="宋体" w:hAnsi="宋体" w:hint="eastAsia"/>
          <w:b/>
          <w:sz w:val="24"/>
          <w:szCs w:val="24"/>
        </w:rPr>
        <w:t>旗袍秀《</w:t>
      </w:r>
      <w:r>
        <w:rPr>
          <w:rFonts w:ascii="宋体" w:eastAsia="宋体" w:hAnsi="宋体" w:cs="Times New Roman" w:hint="eastAsia"/>
          <w:b/>
          <w:sz w:val="24"/>
          <w:szCs w:val="24"/>
        </w:rPr>
        <w:t>粉墨情缘</w:t>
      </w:r>
      <w:r>
        <w:rPr>
          <w:rFonts w:ascii="宋体" w:eastAsia="宋体" w:hAnsi="宋体" w:hint="eastAsia"/>
          <w:b/>
          <w:sz w:val="24"/>
          <w:szCs w:val="24"/>
        </w:rPr>
        <w:t>》</w:t>
      </w:r>
      <w:r>
        <w:rPr>
          <w:rFonts w:ascii="宋体" w:eastAsia="宋体" w:hAnsi="宋体" w:hint="eastAsia"/>
          <w:b/>
          <w:sz w:val="24"/>
          <w:szCs w:val="24"/>
        </w:rPr>
        <w:t xml:space="preserve">                        </w:t>
      </w:r>
      <w:r>
        <w:rPr>
          <w:rFonts w:ascii="宋体" w:eastAsia="宋体" w:hAnsi="宋体" w:hint="eastAsia"/>
          <w:b/>
          <w:sz w:val="24"/>
          <w:szCs w:val="24"/>
        </w:rPr>
        <w:t>表演者：</w:t>
      </w:r>
      <w:r>
        <w:rPr>
          <w:rFonts w:ascii="宋体" w:eastAsia="宋体" w:hAnsi="宋体" w:cs="Arial" w:hint="eastAsia"/>
          <w:b/>
          <w:color w:val="000000"/>
          <w:kern w:val="0"/>
          <w:sz w:val="24"/>
          <w:szCs w:val="24"/>
        </w:rPr>
        <w:t>依之韵时装队</w:t>
      </w:r>
    </w:p>
    <w:p w14:paraId="7FD98055" w14:textId="77777777" w:rsidR="00E4022A" w:rsidRDefault="00286955">
      <w:pPr>
        <w:widowControl/>
        <w:spacing w:line="360" w:lineRule="auto"/>
        <w:rPr>
          <w:rFonts w:ascii="宋体" w:eastAsia="宋体" w:hAnsi="宋体"/>
          <w:sz w:val="24"/>
          <w:szCs w:val="24"/>
        </w:rPr>
      </w:pPr>
      <w:r>
        <w:rPr>
          <w:rFonts w:ascii="宋体" w:eastAsia="宋体" w:hAnsi="宋体" w:hint="eastAsia"/>
          <w:sz w:val="24"/>
          <w:szCs w:val="24"/>
        </w:rPr>
        <w:t>A</w:t>
      </w:r>
      <w:r>
        <w:rPr>
          <w:rFonts w:ascii="宋体" w:eastAsia="宋体" w:hAnsi="宋体" w:hint="eastAsia"/>
          <w:sz w:val="24"/>
          <w:szCs w:val="24"/>
        </w:rPr>
        <w:t>：感谢医学院系统神经所带来的精彩的小品。接下来，我们将要迎来的就是这一篇章的最后一个节目。</w:t>
      </w:r>
    </w:p>
    <w:p w14:paraId="561D2AA6" w14:textId="77777777" w:rsidR="00E4022A" w:rsidRDefault="00286955">
      <w:pPr>
        <w:widowControl/>
        <w:spacing w:line="360" w:lineRule="auto"/>
        <w:rPr>
          <w:rFonts w:ascii="宋体" w:eastAsia="宋体" w:hAnsi="宋体" w:cs="Arial"/>
          <w:color w:val="000000"/>
          <w:kern w:val="0"/>
          <w:sz w:val="24"/>
          <w:szCs w:val="24"/>
        </w:rPr>
      </w:pPr>
      <w:r>
        <w:rPr>
          <w:rFonts w:ascii="宋体" w:eastAsia="宋体" w:hAnsi="宋体" w:hint="eastAsia"/>
          <w:sz w:val="24"/>
          <w:szCs w:val="24"/>
        </w:rPr>
        <w:t>B</w:t>
      </w:r>
      <w:r>
        <w:rPr>
          <w:rFonts w:ascii="宋体" w:eastAsia="宋体" w:hAnsi="宋体" w:hint="eastAsia"/>
          <w:sz w:val="24"/>
          <w:szCs w:val="24"/>
        </w:rPr>
        <w:t>：常言道：</w:t>
      </w:r>
      <w:r>
        <w:rPr>
          <w:rFonts w:ascii="宋体" w:eastAsia="宋体" w:hAnsi="宋体" w:cs="Arial" w:hint="eastAsia"/>
          <w:color w:val="000000"/>
          <w:kern w:val="0"/>
          <w:sz w:val="24"/>
          <w:szCs w:val="24"/>
        </w:rPr>
        <w:t>锦袍素雅身段娇，春风拂柳展妖娆。</w:t>
      </w:r>
    </w:p>
    <w:p w14:paraId="37FA0031" w14:textId="77777777" w:rsidR="00E4022A" w:rsidRDefault="00286955">
      <w:pPr>
        <w:widowControl/>
        <w:spacing w:line="360" w:lineRule="auto"/>
        <w:rPr>
          <w:rFonts w:ascii="宋体" w:eastAsia="宋体" w:hAnsi="宋体" w:cs="Arial"/>
          <w:color w:val="000000"/>
          <w:kern w:val="0"/>
          <w:sz w:val="24"/>
          <w:szCs w:val="24"/>
        </w:rPr>
      </w:pPr>
      <w:r>
        <w:rPr>
          <w:rFonts w:ascii="宋体" w:eastAsia="宋体" w:hAnsi="宋体" w:cs="Arial"/>
          <w:color w:val="000000"/>
          <w:kern w:val="0"/>
          <w:sz w:val="24"/>
          <w:szCs w:val="24"/>
        </w:rPr>
        <w:t>A</w:t>
      </w:r>
      <w:r>
        <w:rPr>
          <w:rFonts w:ascii="宋体" w:eastAsia="宋体" w:hAnsi="宋体" w:cs="Arial" w:hint="eastAsia"/>
          <w:color w:val="000000"/>
          <w:kern w:val="0"/>
          <w:sz w:val="24"/>
          <w:szCs w:val="24"/>
        </w:rPr>
        <w:t>：是啊，旗袍是女性最美丽的相遇，是沉香水榭里的一帘幽梦。</w:t>
      </w:r>
    </w:p>
    <w:p w14:paraId="0CE62222" w14:textId="77777777" w:rsidR="00E4022A" w:rsidRDefault="00286955">
      <w:pPr>
        <w:widowControl/>
        <w:spacing w:line="360" w:lineRule="auto"/>
        <w:rPr>
          <w:rFonts w:ascii="宋体" w:eastAsia="宋体" w:hAnsi="宋体" w:cs="Arial"/>
          <w:color w:val="000000"/>
          <w:kern w:val="0"/>
          <w:sz w:val="24"/>
          <w:szCs w:val="24"/>
        </w:rPr>
      </w:pPr>
      <w:r>
        <w:rPr>
          <w:rFonts w:ascii="宋体" w:eastAsia="宋体" w:hAnsi="宋体" w:cs="Arial"/>
          <w:color w:val="000000"/>
          <w:kern w:val="0"/>
          <w:sz w:val="24"/>
          <w:szCs w:val="24"/>
        </w:rPr>
        <w:t>B</w:t>
      </w:r>
      <w:r>
        <w:rPr>
          <w:rFonts w:ascii="宋体" w:eastAsia="宋体" w:hAnsi="宋体" w:cs="Arial" w:hint="eastAsia"/>
          <w:color w:val="000000"/>
          <w:kern w:val="0"/>
          <w:sz w:val="24"/>
          <w:szCs w:val="24"/>
        </w:rPr>
        <w:t>：曾几何时，她们也曾手执教鞭，桃李满园，在三尺讲台之上挥洒自己的青春</w:t>
      </w:r>
    </w:p>
    <w:p w14:paraId="73B82D05" w14:textId="77777777" w:rsidR="00E4022A" w:rsidRDefault="00286955">
      <w:pPr>
        <w:widowControl/>
        <w:spacing w:line="360" w:lineRule="auto"/>
        <w:rPr>
          <w:rFonts w:ascii="宋体" w:eastAsia="宋体" w:hAnsi="宋体" w:cs="Arial"/>
          <w:color w:val="000000"/>
          <w:kern w:val="0"/>
          <w:sz w:val="24"/>
          <w:szCs w:val="24"/>
        </w:rPr>
      </w:pPr>
      <w:r>
        <w:rPr>
          <w:rFonts w:ascii="宋体" w:eastAsia="宋体" w:hAnsi="宋体" w:cs="Arial"/>
          <w:color w:val="000000"/>
          <w:kern w:val="0"/>
          <w:sz w:val="24"/>
          <w:szCs w:val="24"/>
        </w:rPr>
        <w:t>A</w:t>
      </w:r>
      <w:r>
        <w:rPr>
          <w:rFonts w:ascii="宋体" w:eastAsia="宋体" w:hAnsi="宋体" w:cs="Arial" w:hint="eastAsia"/>
          <w:color w:val="000000"/>
          <w:kern w:val="0"/>
          <w:sz w:val="24"/>
          <w:szCs w:val="24"/>
        </w:rPr>
        <w:t>：如今，岁月如梭，铅华洗尽，让我们共同领略那时光赋予她们的淡定与从容</w:t>
      </w:r>
    </w:p>
    <w:p w14:paraId="7BA3FB45" w14:textId="77777777" w:rsidR="00E4022A" w:rsidRDefault="00286955">
      <w:pPr>
        <w:widowControl/>
        <w:spacing w:line="360" w:lineRule="auto"/>
        <w:rPr>
          <w:rFonts w:ascii="宋体" w:eastAsia="宋体" w:hAnsi="宋体" w:cs="Arial"/>
          <w:color w:val="000000"/>
          <w:kern w:val="0"/>
          <w:sz w:val="24"/>
          <w:szCs w:val="24"/>
        </w:rPr>
      </w:pPr>
      <w:r>
        <w:rPr>
          <w:rFonts w:ascii="宋体" w:eastAsia="宋体" w:hAnsi="宋体" w:cs="Arial"/>
          <w:color w:val="000000"/>
          <w:kern w:val="0"/>
          <w:sz w:val="24"/>
          <w:szCs w:val="24"/>
        </w:rPr>
        <w:t>B</w:t>
      </w:r>
      <w:r>
        <w:rPr>
          <w:rFonts w:ascii="宋体" w:eastAsia="宋体" w:hAnsi="宋体" w:cs="Arial" w:hint="eastAsia"/>
          <w:color w:val="000000"/>
          <w:kern w:val="0"/>
          <w:sz w:val="24"/>
          <w:szCs w:val="24"/>
        </w:rPr>
        <w:t>：下面请欣赏由医学院退休教职工组成的依之韵时装队带来的旗袍秀《粉墨情缘》</w:t>
      </w:r>
    </w:p>
    <w:p w14:paraId="5CEB79FB" w14:textId="77777777" w:rsidR="00E4022A" w:rsidRDefault="00286955">
      <w:pPr>
        <w:spacing w:line="360" w:lineRule="auto"/>
        <w:rPr>
          <w:rFonts w:ascii="宋体" w:eastAsia="宋体" w:hAnsi="宋体"/>
          <w:b/>
          <w:color w:val="FF0000"/>
          <w:sz w:val="24"/>
          <w:szCs w:val="24"/>
          <w:shd w:val="pct10" w:color="auto" w:fill="FFFFFF"/>
        </w:rPr>
      </w:pPr>
      <w:r>
        <w:rPr>
          <w:rFonts w:ascii="宋体" w:eastAsia="宋体" w:hAnsi="宋体" w:hint="eastAsia"/>
          <w:b/>
          <w:color w:val="FF0000"/>
          <w:sz w:val="24"/>
          <w:szCs w:val="24"/>
          <w:shd w:val="pct10" w:color="auto" w:fill="FFFFFF"/>
        </w:rPr>
        <w:t>六</w:t>
      </w:r>
      <w:r>
        <w:rPr>
          <w:rFonts w:ascii="宋体" w:eastAsia="宋体" w:hAnsi="宋体"/>
          <w:b/>
          <w:color w:val="FF0000"/>
          <w:sz w:val="24"/>
          <w:szCs w:val="24"/>
          <w:shd w:val="pct10" w:color="auto" w:fill="FFFFFF"/>
        </w:rPr>
        <w:t>.</w:t>
      </w:r>
      <w:r>
        <w:rPr>
          <w:rFonts w:ascii="宋体" w:eastAsia="宋体" w:hAnsi="宋体"/>
          <w:b/>
          <w:color w:val="FF0000"/>
          <w:sz w:val="24"/>
          <w:szCs w:val="24"/>
          <w:shd w:val="pct10" w:color="auto" w:fill="FFFFFF"/>
        </w:rPr>
        <w:t>抽奖环节（二等奖、一等奖）</w:t>
      </w:r>
    </w:p>
    <w:p w14:paraId="50B36C06" w14:textId="77777777" w:rsidR="00E4022A" w:rsidRDefault="00286955">
      <w:pPr>
        <w:spacing w:line="360" w:lineRule="auto"/>
        <w:rPr>
          <w:rFonts w:ascii="宋体" w:eastAsia="宋体" w:hAnsi="宋体"/>
          <w:b/>
          <w:bCs/>
          <w:sz w:val="24"/>
          <w:szCs w:val="24"/>
          <w:shd w:val="pct10" w:color="auto" w:fill="FFFFFF"/>
          <w:lang w:eastAsia="zh-Hans"/>
        </w:rPr>
      </w:pPr>
      <w:ins w:id="173" w:author="Kyrene." w:date="2020-12-29T12:48:00Z">
        <w:r>
          <w:rPr>
            <w:rFonts w:ascii="宋体" w:eastAsia="宋体" w:hAnsi="宋体" w:cs="Arial" w:hint="eastAsia"/>
            <w:color w:val="000000"/>
            <w:kern w:val="0"/>
            <w:sz w:val="24"/>
            <w:szCs w:val="24"/>
            <w:lang w:eastAsia="zh-Hans"/>
          </w:rPr>
          <w:t>C</w:t>
        </w:r>
      </w:ins>
      <w:ins w:id="174" w:author="dell" w:date="2020-12-29T11:12:00Z">
        <w:r>
          <w:rPr>
            <w:rFonts w:ascii="宋体" w:eastAsia="宋体" w:hAnsi="宋体" w:cs="Arial" w:hint="eastAsia"/>
            <w:color w:val="000000"/>
            <w:kern w:val="0"/>
            <w:sz w:val="24"/>
            <w:szCs w:val="24"/>
          </w:rPr>
          <w:t>：</w:t>
        </w:r>
      </w:ins>
      <w:r>
        <w:rPr>
          <w:rFonts w:ascii="宋体" w:eastAsia="宋体" w:hAnsi="宋体" w:hint="eastAsia"/>
          <w:b/>
          <w:bCs/>
          <w:sz w:val="24"/>
          <w:szCs w:val="24"/>
          <w:shd w:val="pct10" w:color="auto" w:fill="FFFFFF"/>
          <w:lang w:eastAsia="zh-Hans"/>
        </w:rPr>
        <w:t>感谢老师们为我们带来的精彩时装大秀</w:t>
      </w:r>
      <w:r>
        <w:rPr>
          <w:rFonts w:ascii="宋体" w:eastAsia="宋体" w:hAnsi="宋体"/>
          <w:b/>
          <w:bCs/>
          <w:sz w:val="24"/>
          <w:szCs w:val="24"/>
          <w:shd w:val="pct10" w:color="auto" w:fill="FFFFFF"/>
          <w:lang w:eastAsia="zh-Hans"/>
        </w:rPr>
        <w:t>，</w:t>
      </w:r>
      <w:r>
        <w:rPr>
          <w:rFonts w:ascii="宋体" w:eastAsia="宋体" w:hAnsi="宋体" w:hint="eastAsia"/>
          <w:b/>
          <w:bCs/>
          <w:sz w:val="24"/>
          <w:szCs w:val="24"/>
          <w:shd w:val="pct10" w:color="auto" w:fill="FFFFFF"/>
          <w:lang w:eastAsia="zh-Hans"/>
        </w:rPr>
        <w:t>接下来要进行的</w:t>
      </w:r>
      <w:r>
        <w:rPr>
          <w:rFonts w:ascii="宋体" w:eastAsia="宋体" w:hAnsi="宋体"/>
          <w:b/>
          <w:bCs/>
          <w:sz w:val="24"/>
          <w:szCs w:val="24"/>
          <w:shd w:val="pct10" w:color="auto" w:fill="FFFFFF"/>
          <w:lang w:eastAsia="zh-Hans"/>
        </w:rPr>
        <w:t>，</w:t>
      </w:r>
      <w:r>
        <w:rPr>
          <w:rFonts w:ascii="宋体" w:eastAsia="宋体" w:hAnsi="宋体" w:hint="eastAsia"/>
          <w:b/>
          <w:bCs/>
          <w:sz w:val="24"/>
          <w:szCs w:val="24"/>
          <w:shd w:val="pct10" w:color="auto" w:fill="FFFFFF"/>
          <w:lang w:eastAsia="zh-Hans"/>
        </w:rPr>
        <w:t>是我们大家期待已经的抽奖环节</w:t>
      </w:r>
      <w:r>
        <w:rPr>
          <w:rFonts w:ascii="宋体" w:eastAsia="宋体" w:hAnsi="宋体"/>
          <w:b/>
          <w:bCs/>
          <w:sz w:val="24"/>
          <w:szCs w:val="24"/>
          <w:shd w:val="pct10" w:color="auto" w:fill="FFFFFF"/>
          <w:lang w:eastAsia="zh-Hans"/>
        </w:rPr>
        <w:t>，</w:t>
      </w:r>
      <w:r>
        <w:rPr>
          <w:rFonts w:ascii="宋体" w:eastAsia="宋体" w:hAnsi="宋体" w:hint="eastAsia"/>
          <w:b/>
          <w:bCs/>
          <w:sz w:val="24"/>
          <w:szCs w:val="24"/>
          <w:shd w:val="pct10" w:color="auto" w:fill="FFFFFF"/>
          <w:lang w:eastAsia="zh-Hans"/>
        </w:rPr>
        <w:t>在本环节中</w:t>
      </w:r>
      <w:r>
        <w:rPr>
          <w:rFonts w:ascii="宋体" w:eastAsia="宋体" w:hAnsi="宋体"/>
          <w:b/>
          <w:bCs/>
          <w:sz w:val="24"/>
          <w:szCs w:val="24"/>
          <w:shd w:val="pct10" w:color="auto" w:fill="FFFFFF"/>
          <w:lang w:eastAsia="zh-Hans"/>
        </w:rPr>
        <w:t>，</w:t>
      </w:r>
      <w:r>
        <w:rPr>
          <w:rFonts w:ascii="宋体" w:eastAsia="宋体" w:hAnsi="宋体" w:hint="eastAsia"/>
          <w:b/>
          <w:bCs/>
          <w:sz w:val="24"/>
          <w:szCs w:val="24"/>
          <w:shd w:val="pct10" w:color="auto" w:fill="FFFFFF"/>
          <w:lang w:eastAsia="zh-Hans"/>
        </w:rPr>
        <w:t>我们将选出今晚的一等奖和二等奖</w:t>
      </w:r>
      <w:r>
        <w:rPr>
          <w:rFonts w:ascii="宋体" w:eastAsia="宋体" w:hAnsi="宋体"/>
          <w:b/>
          <w:bCs/>
          <w:sz w:val="24"/>
          <w:szCs w:val="24"/>
          <w:shd w:val="pct10" w:color="auto" w:fill="FFFFFF"/>
          <w:lang w:eastAsia="zh-Hans"/>
        </w:rPr>
        <w:t>。</w:t>
      </w:r>
    </w:p>
    <w:p w14:paraId="0E43F3DB" w14:textId="77777777" w:rsidR="00E4022A" w:rsidRDefault="00286955">
      <w:pPr>
        <w:spacing w:line="360" w:lineRule="auto"/>
        <w:rPr>
          <w:ins w:id="175" w:author="dell" w:date="2020-12-29T11:20:00Z"/>
          <w:rFonts w:ascii="宋体" w:eastAsia="宋体" w:hAnsi="宋体"/>
          <w:b/>
          <w:sz w:val="24"/>
          <w:szCs w:val="24"/>
        </w:rPr>
      </w:pPr>
      <w:ins w:id="176" w:author="Kyrene." w:date="2020-12-29T12:48:00Z">
        <w:r>
          <w:rPr>
            <w:rFonts w:ascii="宋体" w:eastAsia="宋体" w:hAnsi="宋体" w:hint="eastAsia"/>
            <w:b/>
            <w:sz w:val="24"/>
            <w:szCs w:val="24"/>
            <w:lang w:eastAsia="zh-Hans"/>
          </w:rPr>
          <w:t>D</w:t>
        </w:r>
      </w:ins>
      <w:ins w:id="177" w:author="dell" w:date="2020-12-29T11:12:00Z">
        <w:r>
          <w:rPr>
            <w:rFonts w:ascii="宋体" w:eastAsia="宋体" w:hAnsi="宋体"/>
            <w:b/>
            <w:sz w:val="24"/>
            <w:szCs w:val="24"/>
          </w:rPr>
          <w:t>：</w:t>
        </w:r>
      </w:ins>
      <w:ins w:id="178" w:author="dell" w:date="2020-12-29T11:15:00Z">
        <w:r>
          <w:rPr>
            <w:rFonts w:ascii="宋体" w:eastAsia="宋体" w:hAnsi="宋体"/>
            <w:b/>
            <w:sz w:val="24"/>
            <w:szCs w:val="24"/>
          </w:rPr>
          <w:t>首先</w:t>
        </w:r>
      </w:ins>
      <w:ins w:id="179" w:author="dell" w:date="2020-12-29T11:16:00Z">
        <w:r>
          <w:rPr>
            <w:rFonts w:ascii="宋体" w:eastAsia="宋体" w:hAnsi="宋体" w:hint="eastAsia"/>
            <w:b/>
            <w:sz w:val="24"/>
            <w:szCs w:val="24"/>
          </w:rPr>
          <w:t>，</w:t>
        </w:r>
      </w:ins>
      <w:ins w:id="180" w:author="dell" w:date="2020-12-29T11:12:00Z">
        <w:r>
          <w:rPr>
            <w:rFonts w:ascii="宋体" w:eastAsia="宋体" w:hAnsi="宋体"/>
            <w:b/>
            <w:sz w:val="24"/>
            <w:szCs w:val="24"/>
          </w:rPr>
          <w:t>我们要抽取的是今晚的二等奖</w:t>
        </w:r>
        <w:r>
          <w:rPr>
            <w:rFonts w:ascii="宋体" w:eastAsia="宋体" w:hAnsi="宋体" w:hint="eastAsia"/>
            <w:b/>
            <w:sz w:val="24"/>
            <w:szCs w:val="24"/>
          </w:rPr>
          <w:t>。</w:t>
        </w:r>
      </w:ins>
      <w:r>
        <w:rPr>
          <w:rFonts w:ascii="宋体" w:eastAsia="宋体" w:hAnsi="宋体" w:hint="eastAsia"/>
          <w:b/>
          <w:sz w:val="24"/>
          <w:szCs w:val="24"/>
          <w:lang w:eastAsia="zh-Hans"/>
        </w:rPr>
        <w:t>相信大家也是非常期待了，本次我们要送出的奖品呢，是我们的华为</w:t>
      </w:r>
      <w:r>
        <w:rPr>
          <w:rFonts w:ascii="宋体" w:eastAsia="宋体" w:hAnsi="宋体" w:hint="eastAsia"/>
          <w:b/>
          <w:sz w:val="24"/>
          <w:szCs w:val="24"/>
          <w:lang w:eastAsia="zh-Hans"/>
        </w:rPr>
        <w:t xml:space="preserve"> Free</w:t>
      </w:r>
      <w:r>
        <w:rPr>
          <w:rFonts w:ascii="宋体" w:eastAsia="宋体" w:hAnsi="宋体"/>
          <w:b/>
          <w:sz w:val="24"/>
          <w:szCs w:val="24"/>
          <w:lang w:eastAsia="zh-Hans"/>
        </w:rPr>
        <w:t xml:space="preserve"> B</w:t>
      </w:r>
      <w:r>
        <w:rPr>
          <w:rFonts w:ascii="宋体" w:eastAsia="宋体" w:hAnsi="宋体" w:hint="eastAsia"/>
          <w:b/>
          <w:sz w:val="24"/>
          <w:szCs w:val="24"/>
          <w:lang w:eastAsia="zh-Hans"/>
        </w:rPr>
        <w:t>uds</w:t>
      </w:r>
      <w:r>
        <w:rPr>
          <w:rFonts w:ascii="宋体" w:eastAsia="宋体" w:hAnsi="宋体"/>
          <w:b/>
          <w:sz w:val="24"/>
          <w:szCs w:val="24"/>
          <w:lang w:eastAsia="zh-Hans"/>
        </w:rPr>
        <w:t xml:space="preserve"> </w:t>
      </w:r>
      <w:r>
        <w:rPr>
          <w:rFonts w:ascii="宋体" w:eastAsia="宋体" w:hAnsi="宋体" w:hint="eastAsia"/>
          <w:b/>
          <w:sz w:val="24"/>
          <w:szCs w:val="24"/>
          <w:lang w:eastAsia="zh-Hans"/>
        </w:rPr>
        <w:t>pro</w:t>
      </w:r>
      <w:r>
        <w:rPr>
          <w:rFonts w:ascii="宋体" w:eastAsia="宋体" w:hAnsi="宋体"/>
          <w:b/>
          <w:sz w:val="24"/>
          <w:szCs w:val="24"/>
          <w:lang w:eastAsia="zh-Hans"/>
        </w:rPr>
        <w:t xml:space="preserve"> 4 </w:t>
      </w:r>
      <w:r>
        <w:rPr>
          <w:rFonts w:ascii="宋体" w:eastAsia="宋体" w:hAnsi="宋体" w:hint="eastAsia"/>
          <w:b/>
          <w:sz w:val="24"/>
          <w:szCs w:val="24"/>
          <w:lang w:eastAsia="zh-Hans"/>
        </w:rPr>
        <w:t>台。</w:t>
      </w:r>
      <w:ins w:id="181" w:author="dell" w:date="2020-12-29T11:17:00Z">
        <w:r>
          <w:rPr>
            <w:rFonts w:ascii="宋体" w:eastAsia="宋体" w:hAnsi="宋体" w:hint="eastAsia"/>
            <w:b/>
            <w:sz w:val="24"/>
            <w:szCs w:val="24"/>
          </w:rPr>
          <w:t>有请抽奖嘉宾</w:t>
        </w:r>
      </w:ins>
      <w:ins w:id="182" w:author="dell" w:date="2020-12-29T11:20:00Z">
        <w:r>
          <w:rPr>
            <w:rFonts w:ascii="宋体" w:eastAsia="宋体" w:hAnsi="宋体" w:hint="eastAsia"/>
            <w:b/>
            <w:sz w:val="24"/>
            <w:szCs w:val="24"/>
          </w:rPr>
          <w:t>，医学院党委副书记陈周闻老师上台抽奖。</w:t>
        </w:r>
      </w:ins>
    </w:p>
    <w:p w14:paraId="5FEECB95" w14:textId="77777777" w:rsidR="00E4022A" w:rsidRDefault="00286955">
      <w:pPr>
        <w:spacing w:line="360" w:lineRule="auto"/>
        <w:rPr>
          <w:ins w:id="183" w:author="dell" w:date="2020-12-29T11:20:00Z"/>
          <w:rFonts w:ascii="宋体" w:eastAsia="宋体" w:hAnsi="宋体"/>
          <w:b/>
          <w:sz w:val="24"/>
          <w:szCs w:val="24"/>
        </w:rPr>
      </w:pPr>
      <w:ins w:id="184" w:author="dell" w:date="2020-12-29T11:20:00Z">
        <w:r>
          <w:rPr>
            <w:rFonts w:ascii="宋体" w:eastAsia="宋体" w:hAnsi="宋体" w:hint="eastAsia"/>
            <w:b/>
            <w:sz w:val="24"/>
            <w:szCs w:val="24"/>
          </w:rPr>
          <w:t>请抽到奖券的</w:t>
        </w:r>
      </w:ins>
      <w:ins w:id="185" w:author="dell" w:date="2020-12-29T11:21:00Z">
        <w:r>
          <w:rPr>
            <w:rFonts w:ascii="宋体" w:eastAsia="宋体" w:hAnsi="宋体" w:hint="eastAsia"/>
            <w:b/>
            <w:sz w:val="24"/>
            <w:szCs w:val="24"/>
          </w:rPr>
          <w:t>老师和</w:t>
        </w:r>
      </w:ins>
      <w:ins w:id="186" w:author="dell" w:date="2020-12-29T11:20:00Z">
        <w:r>
          <w:rPr>
            <w:rFonts w:ascii="宋体" w:eastAsia="宋体" w:hAnsi="宋体" w:hint="eastAsia"/>
            <w:b/>
            <w:sz w:val="24"/>
            <w:szCs w:val="24"/>
          </w:rPr>
          <w:t>同学上台</w:t>
        </w:r>
      </w:ins>
      <w:ins w:id="187" w:author="dell" w:date="2020-12-29T11:21:00Z">
        <w:r>
          <w:rPr>
            <w:rFonts w:ascii="宋体" w:eastAsia="宋体" w:hAnsi="宋体" w:hint="eastAsia"/>
            <w:b/>
            <w:sz w:val="24"/>
            <w:szCs w:val="24"/>
          </w:rPr>
          <w:t>领奖。</w:t>
        </w:r>
      </w:ins>
    </w:p>
    <w:p w14:paraId="670507B7" w14:textId="77777777" w:rsidR="00E4022A" w:rsidRDefault="00E4022A">
      <w:pPr>
        <w:spacing w:line="360" w:lineRule="auto"/>
        <w:rPr>
          <w:ins w:id="188" w:author="dell" w:date="2020-12-29T11:12:00Z"/>
          <w:rFonts w:ascii="宋体" w:eastAsia="宋体" w:hAnsi="宋体"/>
          <w:b/>
          <w:sz w:val="24"/>
          <w:szCs w:val="24"/>
        </w:rPr>
      </w:pPr>
    </w:p>
    <w:p w14:paraId="4705E999" w14:textId="77777777" w:rsidR="00E4022A" w:rsidRDefault="00286955">
      <w:pPr>
        <w:spacing w:line="360" w:lineRule="auto"/>
        <w:rPr>
          <w:ins w:id="189" w:author="dell" w:date="2020-12-29T11:21:00Z"/>
          <w:rFonts w:ascii="宋体" w:eastAsia="宋体" w:hAnsi="宋体"/>
          <w:b/>
          <w:sz w:val="24"/>
          <w:szCs w:val="24"/>
        </w:rPr>
      </w:pPr>
      <w:ins w:id="190" w:author="Kyrene." w:date="2020-12-29T12:48:00Z">
        <w:r>
          <w:rPr>
            <w:rFonts w:ascii="宋体" w:eastAsia="宋体" w:hAnsi="宋体" w:hint="eastAsia"/>
            <w:b/>
            <w:sz w:val="24"/>
            <w:szCs w:val="24"/>
            <w:lang w:eastAsia="zh-Hans"/>
          </w:rPr>
          <w:t>C</w:t>
        </w:r>
      </w:ins>
      <w:ins w:id="191" w:author="dell" w:date="2020-12-29T11:12:00Z">
        <w:r>
          <w:rPr>
            <w:rFonts w:ascii="宋体" w:eastAsia="宋体" w:hAnsi="宋体"/>
            <w:b/>
            <w:sz w:val="24"/>
            <w:szCs w:val="24"/>
          </w:rPr>
          <w:t>：恭喜中奖观众</w:t>
        </w:r>
      </w:ins>
      <w:ins w:id="192" w:author="dell" w:date="2020-12-29T11:21:00Z">
        <w:r>
          <w:rPr>
            <w:rFonts w:ascii="宋体" w:eastAsia="宋体" w:hAnsi="宋体" w:hint="eastAsia"/>
            <w:b/>
            <w:sz w:val="24"/>
            <w:szCs w:val="24"/>
          </w:rPr>
          <w:t>。感谢陈书记。</w:t>
        </w:r>
      </w:ins>
      <w:ins w:id="193" w:author="dell" w:date="2020-12-29T11:22:00Z">
        <w:r>
          <w:rPr>
            <w:rFonts w:ascii="宋体" w:eastAsia="宋体" w:hAnsi="宋体" w:hint="eastAsia"/>
            <w:b/>
            <w:sz w:val="24"/>
            <w:szCs w:val="24"/>
          </w:rPr>
          <w:t>请陈书记为中奖观众颁奖。请合影留念。</w:t>
        </w:r>
      </w:ins>
    </w:p>
    <w:p w14:paraId="48DF5E8F" w14:textId="77777777" w:rsidR="00E4022A" w:rsidRDefault="00E4022A">
      <w:pPr>
        <w:spacing w:line="360" w:lineRule="auto"/>
        <w:rPr>
          <w:ins w:id="194" w:author="dell" w:date="2020-12-29T11:21:00Z"/>
          <w:rFonts w:ascii="宋体" w:eastAsia="宋体" w:hAnsi="宋体"/>
          <w:b/>
          <w:sz w:val="24"/>
          <w:szCs w:val="24"/>
        </w:rPr>
      </w:pPr>
    </w:p>
    <w:p w14:paraId="3C3B74D5" w14:textId="77777777" w:rsidR="00E4022A" w:rsidRDefault="00286955">
      <w:pPr>
        <w:spacing w:line="360" w:lineRule="auto"/>
        <w:rPr>
          <w:ins w:id="195" w:author="dell" w:date="2020-12-29T11:12:00Z"/>
          <w:rFonts w:ascii="宋体" w:eastAsia="宋体" w:hAnsi="宋体"/>
          <w:b/>
          <w:sz w:val="24"/>
          <w:szCs w:val="24"/>
        </w:rPr>
      </w:pPr>
      <w:ins w:id="196" w:author="dell" w:date="2020-12-29T11:12:00Z">
        <w:r>
          <w:rPr>
            <w:rFonts w:ascii="宋体" w:eastAsia="宋体" w:hAnsi="宋体"/>
            <w:b/>
            <w:sz w:val="24"/>
            <w:szCs w:val="24"/>
          </w:rPr>
          <w:t>接下来，让我们掌声有请本场晚会的赞助商</w:t>
        </w:r>
        <w:r>
          <w:rPr>
            <w:rFonts w:ascii="宋体" w:eastAsia="宋体" w:hAnsi="宋体"/>
            <w:b/>
            <w:sz w:val="24"/>
            <w:szCs w:val="24"/>
          </w:rPr>
          <w:t>——</w:t>
        </w:r>
        <w:r>
          <w:rPr>
            <w:rFonts w:ascii="宋体" w:eastAsia="宋体" w:hAnsi="宋体"/>
            <w:b/>
            <w:sz w:val="24"/>
            <w:szCs w:val="24"/>
          </w:rPr>
          <w:t>科研者之家的嘉宾</w:t>
        </w:r>
        <w:r>
          <w:rPr>
            <w:rFonts w:ascii="宋体" w:eastAsia="宋体" w:hAnsi="宋体"/>
            <w:b/>
            <w:sz w:val="24"/>
            <w:szCs w:val="24"/>
          </w:rPr>
          <w:t>——</w:t>
        </w:r>
      </w:ins>
      <w:ins w:id="197" w:author="dell" w:date="2020-12-29T11:24:00Z">
        <w:r>
          <w:rPr>
            <w:rFonts w:ascii="宋体" w:eastAsia="宋体" w:hAnsi="宋体" w:hint="eastAsia"/>
            <w:b/>
            <w:sz w:val="24"/>
            <w:szCs w:val="24"/>
          </w:rPr>
          <w:t>张</w:t>
        </w:r>
      </w:ins>
      <w:ins w:id="198" w:author="dell" w:date="2020-12-29T11:22:00Z">
        <w:r>
          <w:rPr>
            <w:rFonts w:ascii="宋体" w:eastAsia="宋体" w:hAnsi="宋体" w:hint="eastAsia"/>
            <w:b/>
            <w:sz w:val="24"/>
            <w:szCs w:val="24"/>
          </w:rPr>
          <w:t>悦</w:t>
        </w:r>
      </w:ins>
      <w:ins w:id="199" w:author="dell" w:date="2020-12-29T11:23:00Z">
        <w:r>
          <w:rPr>
            <w:rFonts w:ascii="宋体" w:eastAsia="宋体" w:hAnsi="宋体" w:hint="eastAsia"/>
            <w:b/>
            <w:sz w:val="24"/>
            <w:szCs w:val="24"/>
          </w:rPr>
          <w:t>女士</w:t>
        </w:r>
      </w:ins>
      <w:ins w:id="200" w:author="dell" w:date="2020-12-29T11:12:00Z">
        <w:r>
          <w:rPr>
            <w:rFonts w:ascii="宋体" w:eastAsia="宋体" w:hAnsi="宋体"/>
            <w:b/>
            <w:sz w:val="24"/>
            <w:szCs w:val="24"/>
          </w:rPr>
          <w:t>上台为我们抽取今天获得一等奖的幸运观众。</w:t>
        </w:r>
      </w:ins>
      <w:r>
        <w:rPr>
          <w:rFonts w:ascii="宋体" w:eastAsia="宋体" w:hAnsi="宋体" w:hint="eastAsia"/>
          <w:b/>
          <w:sz w:val="24"/>
          <w:szCs w:val="24"/>
          <w:lang w:eastAsia="zh-Hans"/>
        </w:rPr>
        <w:t>本次一等奖啊，是我们的华为</w:t>
      </w:r>
      <w:r>
        <w:rPr>
          <w:rFonts w:ascii="宋体" w:eastAsia="宋体" w:hAnsi="宋体" w:hint="eastAsia"/>
          <w:b/>
          <w:sz w:val="24"/>
          <w:szCs w:val="24"/>
          <w:lang w:eastAsia="zh-Hans"/>
        </w:rPr>
        <w:t xml:space="preserve"> mate</w:t>
      </w:r>
      <w:r>
        <w:rPr>
          <w:rFonts w:ascii="宋体" w:eastAsia="宋体" w:hAnsi="宋体"/>
          <w:b/>
          <w:sz w:val="24"/>
          <w:szCs w:val="24"/>
          <w:lang w:eastAsia="zh-Hans"/>
        </w:rPr>
        <w:t xml:space="preserve">30E </w:t>
      </w:r>
      <w:r>
        <w:rPr>
          <w:rFonts w:ascii="宋体" w:eastAsia="宋体" w:hAnsi="宋体" w:hint="eastAsia"/>
          <w:b/>
          <w:sz w:val="24"/>
          <w:szCs w:val="24"/>
          <w:lang w:eastAsia="zh-Hans"/>
        </w:rPr>
        <w:t>pro</w:t>
      </w:r>
      <w:r>
        <w:rPr>
          <w:rFonts w:ascii="宋体" w:eastAsia="宋体" w:hAnsi="宋体"/>
          <w:b/>
          <w:sz w:val="24"/>
          <w:szCs w:val="24"/>
          <w:lang w:eastAsia="zh-Hans"/>
        </w:rPr>
        <w:t xml:space="preserve"> 5G </w:t>
      </w:r>
      <w:r>
        <w:rPr>
          <w:rFonts w:ascii="宋体" w:eastAsia="宋体" w:hAnsi="宋体" w:hint="eastAsia"/>
          <w:b/>
          <w:sz w:val="24"/>
          <w:szCs w:val="24"/>
          <w:lang w:eastAsia="zh-Hans"/>
        </w:rPr>
        <w:t>两台</w:t>
      </w:r>
    </w:p>
    <w:p w14:paraId="4FFDE3E6" w14:textId="77777777" w:rsidR="00E4022A" w:rsidRDefault="00286955">
      <w:pPr>
        <w:spacing w:line="360" w:lineRule="auto"/>
        <w:rPr>
          <w:ins w:id="201" w:author="dell" w:date="2020-12-29T11:12:00Z"/>
          <w:rFonts w:ascii="宋体" w:eastAsia="宋体" w:hAnsi="宋体"/>
          <w:b/>
          <w:sz w:val="24"/>
          <w:szCs w:val="24"/>
        </w:rPr>
      </w:pPr>
      <w:ins w:id="202" w:author="Kyrene." w:date="2020-12-29T12:49:00Z">
        <w:r>
          <w:rPr>
            <w:rFonts w:ascii="宋体" w:eastAsia="宋体" w:hAnsi="宋体" w:hint="eastAsia"/>
            <w:b/>
            <w:sz w:val="24"/>
            <w:szCs w:val="24"/>
            <w:lang w:eastAsia="zh-Hans"/>
          </w:rPr>
          <w:t>D</w:t>
        </w:r>
      </w:ins>
      <w:ins w:id="203" w:author="dell" w:date="2020-12-29T11:12:00Z">
        <w:r>
          <w:rPr>
            <w:rFonts w:ascii="宋体" w:eastAsia="宋体" w:hAnsi="宋体"/>
            <w:b/>
            <w:sz w:val="24"/>
            <w:szCs w:val="24"/>
          </w:rPr>
          <w:t>：请礼仪送上抽奖箱</w:t>
        </w:r>
        <w:r>
          <w:rPr>
            <w:rFonts w:ascii="宋体" w:eastAsia="宋体" w:hAnsi="宋体"/>
            <w:b/>
            <w:sz w:val="24"/>
            <w:szCs w:val="24"/>
          </w:rPr>
          <w:t>......</w:t>
        </w:r>
      </w:ins>
    </w:p>
    <w:p w14:paraId="5A1CC432" w14:textId="77777777" w:rsidR="00E4022A" w:rsidRDefault="00286955">
      <w:pPr>
        <w:spacing w:line="360" w:lineRule="auto"/>
        <w:rPr>
          <w:ins w:id="204" w:author="dell" w:date="2020-12-29T11:23:00Z"/>
          <w:rFonts w:ascii="宋体" w:eastAsia="宋体" w:hAnsi="宋体"/>
          <w:b/>
          <w:sz w:val="24"/>
          <w:szCs w:val="24"/>
        </w:rPr>
      </w:pPr>
      <w:ins w:id="205" w:author="Kyrene." w:date="2020-12-29T12:49:00Z">
        <w:r>
          <w:rPr>
            <w:rFonts w:ascii="宋体" w:eastAsia="宋体" w:hAnsi="宋体" w:hint="eastAsia"/>
            <w:b/>
            <w:sz w:val="24"/>
            <w:szCs w:val="24"/>
            <w:lang w:eastAsia="zh-Hans"/>
          </w:rPr>
          <w:t>C</w:t>
        </w:r>
      </w:ins>
      <w:ins w:id="206" w:author="dell" w:date="2020-12-29T11:12:00Z">
        <w:r>
          <w:rPr>
            <w:rFonts w:ascii="宋体" w:eastAsia="宋体" w:hAnsi="宋体"/>
            <w:b/>
            <w:sz w:val="24"/>
            <w:szCs w:val="24"/>
          </w:rPr>
          <w:t>：恭喜获奖的同学，请到台上领奖。</w:t>
        </w:r>
      </w:ins>
      <w:ins w:id="207" w:author="dell" w:date="2020-12-29T11:23:00Z">
        <w:r>
          <w:rPr>
            <w:rFonts w:ascii="宋体" w:eastAsia="宋体" w:hAnsi="宋体"/>
            <w:b/>
            <w:sz w:val="24"/>
            <w:szCs w:val="24"/>
          </w:rPr>
          <w:t>请获奖同学与抽奖嘉宾合影留念</w:t>
        </w:r>
        <w:r>
          <w:rPr>
            <w:rFonts w:ascii="宋体" w:eastAsia="宋体" w:hAnsi="宋体" w:hint="eastAsia"/>
            <w:b/>
            <w:sz w:val="24"/>
            <w:szCs w:val="24"/>
          </w:rPr>
          <w:t>。</w:t>
        </w:r>
      </w:ins>
    </w:p>
    <w:p w14:paraId="1C9FA39C" w14:textId="77777777" w:rsidR="00E4022A" w:rsidRDefault="00E4022A">
      <w:pPr>
        <w:spacing w:line="360" w:lineRule="auto"/>
        <w:rPr>
          <w:ins w:id="208" w:author="dell" w:date="2020-12-29T11:23:00Z"/>
          <w:rFonts w:ascii="宋体" w:eastAsia="宋体" w:hAnsi="宋体"/>
          <w:b/>
          <w:sz w:val="24"/>
          <w:szCs w:val="24"/>
        </w:rPr>
      </w:pPr>
    </w:p>
    <w:p w14:paraId="33544B4C" w14:textId="77777777" w:rsidR="00E4022A" w:rsidRDefault="00286955">
      <w:pPr>
        <w:spacing w:line="360" w:lineRule="auto"/>
        <w:rPr>
          <w:ins w:id="209" w:author="dell" w:date="2020-12-29T11:35:00Z"/>
          <w:rFonts w:ascii="宋体" w:eastAsia="宋体" w:hAnsi="宋体"/>
          <w:b/>
          <w:sz w:val="24"/>
          <w:szCs w:val="24"/>
        </w:rPr>
      </w:pPr>
      <w:ins w:id="210" w:author="Kyrene." w:date="2020-12-29T12:49:00Z">
        <w:r>
          <w:rPr>
            <w:rFonts w:ascii="宋体" w:eastAsia="宋体" w:hAnsi="宋体" w:hint="eastAsia"/>
            <w:b/>
            <w:sz w:val="24"/>
            <w:szCs w:val="24"/>
            <w:lang w:eastAsia="zh-Hans"/>
          </w:rPr>
          <w:t>D</w:t>
        </w:r>
      </w:ins>
      <w:ins w:id="211" w:author="dell" w:date="2020-12-29T11:23:00Z">
        <w:r>
          <w:rPr>
            <w:rFonts w:ascii="宋体" w:eastAsia="宋体" w:hAnsi="宋体" w:hint="eastAsia"/>
            <w:b/>
            <w:sz w:val="24"/>
            <w:szCs w:val="24"/>
          </w:rPr>
          <w:t>：</w:t>
        </w:r>
      </w:ins>
      <w:ins w:id="212" w:author="dell" w:date="2020-12-29T11:24:00Z">
        <w:r>
          <w:rPr>
            <w:rFonts w:ascii="宋体" w:eastAsia="宋体" w:hAnsi="宋体" w:hint="eastAsia"/>
            <w:b/>
            <w:sz w:val="24"/>
            <w:szCs w:val="24"/>
          </w:rPr>
          <w:t>请张悦女士留步。</w:t>
        </w:r>
      </w:ins>
      <w:ins w:id="213" w:author="dell" w:date="2020-12-29T11:23:00Z">
        <w:r>
          <w:rPr>
            <w:rFonts w:ascii="宋体" w:eastAsia="宋体" w:hAnsi="宋体" w:hint="eastAsia"/>
            <w:b/>
            <w:sz w:val="24"/>
            <w:szCs w:val="24"/>
          </w:rPr>
          <w:t>本次晚会</w:t>
        </w:r>
      </w:ins>
      <w:ins w:id="214" w:author="dell" w:date="2020-12-29T11:24:00Z">
        <w:r>
          <w:rPr>
            <w:rFonts w:ascii="宋体" w:eastAsia="宋体" w:hAnsi="宋体" w:hint="eastAsia"/>
            <w:b/>
            <w:sz w:val="24"/>
            <w:szCs w:val="24"/>
          </w:rPr>
          <w:t>获得</w:t>
        </w:r>
        <w:r>
          <w:rPr>
            <w:rFonts w:ascii="宋体" w:eastAsia="宋体" w:hAnsi="宋体"/>
            <w:b/>
            <w:sz w:val="24"/>
            <w:szCs w:val="24"/>
          </w:rPr>
          <w:t>科研者之家的大力赞助</w:t>
        </w:r>
        <w:r>
          <w:rPr>
            <w:rFonts w:ascii="宋体" w:eastAsia="宋体" w:hAnsi="宋体" w:hint="eastAsia"/>
            <w:b/>
            <w:sz w:val="24"/>
            <w:szCs w:val="24"/>
          </w:rPr>
          <w:t>，</w:t>
        </w:r>
        <w:r>
          <w:rPr>
            <w:rFonts w:ascii="宋体" w:eastAsia="宋体" w:hAnsi="宋体"/>
            <w:b/>
            <w:sz w:val="24"/>
            <w:szCs w:val="24"/>
          </w:rPr>
          <w:t>作为</w:t>
        </w:r>
      </w:ins>
      <w:ins w:id="215" w:author="dell" w:date="2020-12-29T11:25:00Z">
        <w:r>
          <w:rPr>
            <w:rFonts w:ascii="宋体" w:eastAsia="宋体" w:hAnsi="宋体" w:hint="eastAsia"/>
            <w:b/>
            <w:sz w:val="24"/>
            <w:szCs w:val="24"/>
          </w:rPr>
          <w:t>……，</w:t>
        </w:r>
        <w:r>
          <w:rPr>
            <w:rFonts w:ascii="宋体" w:eastAsia="宋体" w:hAnsi="宋体"/>
            <w:b/>
            <w:sz w:val="24"/>
            <w:szCs w:val="24"/>
          </w:rPr>
          <w:t>请张悦女士为</w:t>
        </w:r>
        <w:r>
          <w:rPr>
            <w:rFonts w:ascii="宋体" w:eastAsia="宋体" w:hAnsi="宋体" w:hint="eastAsia"/>
            <w:b/>
            <w:sz w:val="24"/>
            <w:szCs w:val="24"/>
          </w:rPr>
          <w:t>医学院</w:t>
        </w:r>
        <w:r>
          <w:rPr>
            <w:rFonts w:ascii="宋体" w:eastAsia="宋体" w:hAnsi="宋体"/>
            <w:b/>
            <w:sz w:val="24"/>
            <w:szCs w:val="24"/>
          </w:rPr>
          <w:t>师生送上祝福</w:t>
        </w:r>
        <w:r>
          <w:rPr>
            <w:rFonts w:ascii="宋体" w:eastAsia="宋体" w:hAnsi="宋体" w:hint="eastAsia"/>
            <w:b/>
            <w:sz w:val="24"/>
            <w:szCs w:val="24"/>
          </w:rPr>
          <w:t>。</w:t>
        </w:r>
      </w:ins>
    </w:p>
    <w:p w14:paraId="43D98238" w14:textId="77777777" w:rsidR="00E4022A" w:rsidRDefault="00E4022A">
      <w:pPr>
        <w:spacing w:line="360" w:lineRule="auto"/>
        <w:rPr>
          <w:ins w:id="216" w:author="dell" w:date="2020-12-29T11:35:00Z"/>
          <w:rFonts w:ascii="宋体" w:eastAsia="宋体" w:hAnsi="宋体"/>
          <w:b/>
          <w:sz w:val="24"/>
          <w:szCs w:val="24"/>
        </w:rPr>
      </w:pPr>
    </w:p>
    <w:p w14:paraId="0A656F7F" w14:textId="77777777" w:rsidR="00E4022A" w:rsidRDefault="00286955">
      <w:pPr>
        <w:spacing w:line="360" w:lineRule="auto"/>
        <w:rPr>
          <w:ins w:id="217" w:author="dell" w:date="2020-12-29T11:36:00Z"/>
          <w:rFonts w:ascii="宋体" w:eastAsia="宋体" w:hAnsi="宋体"/>
          <w:b/>
          <w:sz w:val="24"/>
          <w:szCs w:val="24"/>
        </w:rPr>
      </w:pPr>
      <w:ins w:id="218" w:author="Kyrene." w:date="2020-12-29T12:50:00Z">
        <w:r>
          <w:rPr>
            <w:rFonts w:ascii="宋体" w:eastAsia="宋体" w:hAnsi="宋体" w:hint="eastAsia"/>
            <w:b/>
            <w:sz w:val="24"/>
            <w:szCs w:val="24"/>
            <w:lang w:eastAsia="zh-Hans"/>
          </w:rPr>
          <w:t>C</w:t>
        </w:r>
      </w:ins>
      <w:ins w:id="219" w:author="dell" w:date="2020-12-29T11:35:00Z">
        <w:del w:id="220" w:author="Kyrene." w:date="2020-12-29T12:49:00Z">
          <w:r>
            <w:rPr>
              <w:rFonts w:ascii="宋体" w:eastAsia="宋体" w:hAnsi="宋体" w:hint="eastAsia"/>
              <w:b/>
              <w:sz w:val="24"/>
              <w:szCs w:val="24"/>
            </w:rPr>
            <w:delText>B</w:delText>
          </w:r>
        </w:del>
        <w:r>
          <w:rPr>
            <w:rFonts w:ascii="宋体" w:eastAsia="宋体" w:hAnsi="宋体" w:hint="eastAsia"/>
            <w:b/>
            <w:sz w:val="24"/>
            <w:szCs w:val="24"/>
          </w:rPr>
          <w:t>：感谢张悦女士。线上的老师和同学们不要着急，现在公布线上</w:t>
        </w:r>
      </w:ins>
      <w:ins w:id="221" w:author="dell" w:date="2020-12-29T11:36:00Z">
        <w:r>
          <w:rPr>
            <w:rFonts w:ascii="宋体" w:eastAsia="宋体" w:hAnsi="宋体" w:hint="eastAsia"/>
            <w:b/>
            <w:sz w:val="24"/>
            <w:szCs w:val="24"/>
          </w:rPr>
          <w:t>抽奖的方式。。请大家扫描二维码</w:t>
        </w:r>
      </w:ins>
      <w:ins w:id="222" w:author="dell" w:date="2020-12-29T11:37:00Z">
        <w:r>
          <w:rPr>
            <w:rFonts w:ascii="宋体" w:eastAsia="宋体" w:hAnsi="宋体" w:hint="eastAsia"/>
            <w:b/>
            <w:sz w:val="24"/>
            <w:szCs w:val="24"/>
          </w:rPr>
          <w:t>，或微信搜索浙江大学医学院团委公众号。回复“</w:t>
        </w:r>
      </w:ins>
      <w:ins w:id="223" w:author="dell" w:date="2020-12-29T12:00:00Z">
        <w:r>
          <w:rPr>
            <w:rFonts w:ascii="宋体" w:eastAsia="宋体" w:hAnsi="宋体" w:hint="eastAsia"/>
            <w:b/>
            <w:sz w:val="24"/>
            <w:szCs w:val="24"/>
          </w:rPr>
          <w:t>2021</w:t>
        </w:r>
        <w:r>
          <w:rPr>
            <w:rFonts w:ascii="宋体" w:eastAsia="宋体" w:hAnsi="宋体" w:hint="eastAsia"/>
            <w:b/>
            <w:sz w:val="24"/>
            <w:szCs w:val="24"/>
          </w:rPr>
          <w:t>新晚</w:t>
        </w:r>
      </w:ins>
      <w:ins w:id="224" w:author="dell" w:date="2020-12-29T11:37:00Z">
        <w:r>
          <w:rPr>
            <w:rFonts w:ascii="宋体" w:eastAsia="宋体" w:hAnsi="宋体" w:hint="eastAsia"/>
            <w:b/>
            <w:sz w:val="24"/>
            <w:szCs w:val="24"/>
          </w:rPr>
          <w:t>”</w:t>
        </w:r>
      </w:ins>
      <w:ins w:id="225" w:author="dell" w:date="2020-12-29T11:39:00Z">
        <w:r>
          <w:rPr>
            <w:rFonts w:ascii="宋体" w:eastAsia="宋体" w:hAnsi="宋体" w:hint="eastAsia"/>
            <w:b/>
            <w:sz w:val="24"/>
            <w:szCs w:val="24"/>
          </w:rPr>
          <w:t>，在弹出的</w:t>
        </w:r>
      </w:ins>
      <w:ins w:id="226" w:author="dell" w:date="2020-12-29T11:40:00Z">
        <w:r>
          <w:rPr>
            <w:rFonts w:ascii="宋体" w:eastAsia="宋体" w:hAnsi="宋体" w:hint="eastAsia"/>
            <w:b/>
            <w:sz w:val="24"/>
            <w:szCs w:val="24"/>
          </w:rPr>
          <w:t>图片中</w:t>
        </w:r>
      </w:ins>
      <w:ins w:id="227" w:author="dell" w:date="2020-12-29T11:41:00Z">
        <w:r>
          <w:rPr>
            <w:rFonts w:ascii="宋体" w:eastAsia="宋体" w:hAnsi="宋体" w:hint="eastAsia"/>
            <w:b/>
            <w:sz w:val="24"/>
            <w:szCs w:val="24"/>
          </w:rPr>
          <w:t>进入抽奖</w:t>
        </w:r>
      </w:ins>
      <w:ins w:id="228" w:author="dell" w:date="2020-12-29T11:39:00Z">
        <w:r>
          <w:rPr>
            <w:rFonts w:ascii="宋体" w:eastAsia="宋体" w:hAnsi="宋体" w:hint="eastAsia"/>
            <w:b/>
            <w:sz w:val="24"/>
            <w:szCs w:val="24"/>
          </w:rPr>
          <w:t>小程序</w:t>
        </w:r>
      </w:ins>
      <w:ins w:id="229" w:author="dell" w:date="2020-12-29T11:38:00Z">
        <w:r>
          <w:rPr>
            <w:rFonts w:ascii="宋体" w:eastAsia="宋体" w:hAnsi="宋体" w:hint="eastAsia"/>
            <w:b/>
            <w:sz w:val="24"/>
            <w:szCs w:val="24"/>
          </w:rPr>
          <w:t>，我们将在晚会结束前自动开奖</w:t>
        </w:r>
      </w:ins>
      <w:ins w:id="230" w:author="dell" w:date="2020-12-29T11:41:00Z">
        <w:r>
          <w:rPr>
            <w:rFonts w:ascii="宋体" w:eastAsia="宋体" w:hAnsi="宋体" w:hint="eastAsia"/>
            <w:b/>
            <w:sz w:val="24"/>
            <w:szCs w:val="24"/>
          </w:rPr>
          <w:t>，请参与抽奖的老师和同学关注。</w:t>
        </w:r>
      </w:ins>
    </w:p>
    <w:p w14:paraId="707303BF" w14:textId="77777777" w:rsidR="00E4022A" w:rsidRDefault="00E4022A">
      <w:pPr>
        <w:spacing w:line="360" w:lineRule="auto"/>
        <w:rPr>
          <w:ins w:id="231" w:author="dell" w:date="2020-12-29T11:36:00Z"/>
          <w:rFonts w:ascii="宋体" w:eastAsia="宋体" w:hAnsi="宋体"/>
          <w:b/>
          <w:sz w:val="24"/>
          <w:szCs w:val="24"/>
        </w:rPr>
      </w:pPr>
    </w:p>
    <w:p w14:paraId="0763A177" w14:textId="77777777" w:rsidR="00E4022A" w:rsidRDefault="00286955">
      <w:pPr>
        <w:spacing w:line="360" w:lineRule="auto"/>
        <w:rPr>
          <w:rFonts w:ascii="宋体" w:eastAsia="宋体" w:hAnsi="宋体"/>
          <w:b/>
          <w:sz w:val="24"/>
          <w:szCs w:val="24"/>
        </w:rPr>
      </w:pPr>
      <w:ins w:id="232" w:author="dell" w:date="2020-12-29T11:36:00Z">
        <w:r>
          <w:rPr>
            <w:rFonts w:ascii="宋体" w:eastAsia="宋体" w:hAnsi="宋体" w:hint="eastAsia"/>
            <w:b/>
            <w:sz w:val="24"/>
            <w:szCs w:val="24"/>
          </w:rPr>
          <w:t>（</w:t>
        </w:r>
      </w:ins>
      <w:ins w:id="233" w:author="dell" w:date="2020-12-29T11:37:00Z">
        <w:r>
          <w:rPr>
            <w:rFonts w:ascii="宋体" w:eastAsia="宋体" w:hAnsi="宋体" w:hint="eastAsia"/>
            <w:b/>
            <w:sz w:val="24"/>
            <w:szCs w:val="24"/>
          </w:rPr>
          <w:t>直播切在现场的</w:t>
        </w:r>
      </w:ins>
      <w:ins w:id="234" w:author="dell" w:date="2020-12-29T11:36:00Z">
        <w:r>
          <w:rPr>
            <w:rFonts w:ascii="宋体" w:eastAsia="宋体" w:hAnsi="宋体" w:hint="eastAsia"/>
            <w:b/>
            <w:sz w:val="24"/>
            <w:szCs w:val="24"/>
          </w:rPr>
          <w:t>大屏</w:t>
        </w:r>
      </w:ins>
      <w:ins w:id="235" w:author="dell" w:date="2020-12-29T11:37:00Z">
        <w:r>
          <w:rPr>
            <w:rFonts w:ascii="宋体" w:eastAsia="宋体" w:hAnsi="宋体" w:hint="eastAsia"/>
            <w:b/>
            <w:sz w:val="24"/>
            <w:szCs w:val="24"/>
          </w:rPr>
          <w:t>上。</w:t>
        </w:r>
      </w:ins>
      <w:ins w:id="236" w:author="dell" w:date="2020-12-29T11:41:00Z">
        <w:r>
          <w:rPr>
            <w:rFonts w:ascii="宋体" w:eastAsia="宋体" w:hAnsi="宋体" w:hint="eastAsia"/>
            <w:b/>
            <w:sz w:val="24"/>
            <w:szCs w:val="24"/>
          </w:rPr>
          <w:t>大屏上显示</w:t>
        </w:r>
      </w:ins>
      <w:ins w:id="237" w:author="dell" w:date="2020-12-29T11:36:00Z">
        <w:r>
          <w:rPr>
            <w:rFonts w:ascii="宋体" w:eastAsia="宋体" w:hAnsi="宋体" w:hint="eastAsia"/>
            <w:b/>
            <w:sz w:val="24"/>
            <w:szCs w:val="24"/>
          </w:rPr>
          <w:t>团委公众号二维码</w:t>
        </w:r>
      </w:ins>
      <w:ins w:id="238" w:author="dell" w:date="2020-12-29T11:41:00Z">
        <w:r>
          <w:rPr>
            <w:rFonts w:ascii="宋体" w:eastAsia="宋体" w:hAnsi="宋体" w:hint="eastAsia"/>
            <w:b/>
            <w:sz w:val="24"/>
            <w:szCs w:val="24"/>
          </w:rPr>
          <w:t>和线上抽奖方式</w:t>
        </w:r>
      </w:ins>
      <w:ins w:id="239" w:author="dell" w:date="2020-12-29T11:36:00Z">
        <w:r>
          <w:rPr>
            <w:rFonts w:ascii="宋体" w:eastAsia="宋体" w:hAnsi="宋体" w:hint="eastAsia"/>
            <w:b/>
            <w:sz w:val="24"/>
            <w:szCs w:val="24"/>
          </w:rPr>
          <w:t>）</w:t>
        </w:r>
      </w:ins>
    </w:p>
    <w:p w14:paraId="1435F513" w14:textId="77777777" w:rsidR="00E4022A" w:rsidRDefault="00E4022A">
      <w:pPr>
        <w:spacing w:line="360" w:lineRule="auto"/>
        <w:jc w:val="center"/>
        <w:rPr>
          <w:b/>
          <w:bCs/>
          <w:sz w:val="24"/>
          <w:szCs w:val="24"/>
          <w:highlight w:val="yellow"/>
        </w:rPr>
      </w:pPr>
    </w:p>
    <w:p w14:paraId="75079F22" w14:textId="77777777" w:rsidR="00E4022A" w:rsidRDefault="00E4022A">
      <w:pPr>
        <w:spacing w:line="360" w:lineRule="auto"/>
        <w:jc w:val="center"/>
        <w:rPr>
          <w:b/>
          <w:bCs/>
          <w:sz w:val="24"/>
          <w:szCs w:val="24"/>
          <w:highlight w:val="yellow"/>
        </w:rPr>
      </w:pPr>
    </w:p>
    <w:p w14:paraId="4070D543" w14:textId="77777777" w:rsidR="00E4022A" w:rsidRDefault="00286955">
      <w:pPr>
        <w:spacing w:line="360" w:lineRule="auto"/>
        <w:jc w:val="center"/>
        <w:rPr>
          <w:rFonts w:ascii="Times New Roman" w:hAnsi="Times New Roman" w:cs="Times New Roman"/>
          <w:b/>
          <w:bCs/>
          <w:sz w:val="24"/>
          <w:szCs w:val="24"/>
          <w:highlight w:val="yellow"/>
        </w:rPr>
      </w:pPr>
      <w:r>
        <w:rPr>
          <w:rFonts w:hint="eastAsia"/>
          <w:b/>
          <w:bCs/>
          <w:sz w:val="24"/>
          <w:szCs w:val="24"/>
          <w:highlight w:val="yellow"/>
        </w:rPr>
        <w:t>第三</w:t>
      </w:r>
      <w:r>
        <w:rPr>
          <w:rFonts w:ascii="Times New Roman" w:hAnsi="Times New Roman" w:cs="Times New Roman" w:hint="eastAsia"/>
          <w:b/>
          <w:bCs/>
          <w:sz w:val="24"/>
          <w:szCs w:val="24"/>
          <w:highlight w:val="yellow"/>
        </w:rPr>
        <w:t>篇章</w:t>
      </w:r>
      <w:r>
        <w:rPr>
          <w:rFonts w:ascii="Times New Roman" w:hAnsi="Times New Roman" w:cs="Times New Roman"/>
          <w:b/>
          <w:bCs/>
          <w:sz w:val="24"/>
          <w:szCs w:val="24"/>
          <w:highlight w:val="yellow"/>
        </w:rPr>
        <w:t>:</w:t>
      </w:r>
      <w:r>
        <w:rPr>
          <w:rFonts w:ascii="Times New Roman" w:hAnsi="Times New Roman" w:cs="Times New Roman" w:hint="eastAsia"/>
          <w:b/>
          <w:bCs/>
          <w:sz w:val="24"/>
          <w:szCs w:val="24"/>
          <w:highlight w:val="yellow"/>
        </w:rPr>
        <w:t>心系家国，行医怀众</w:t>
      </w:r>
    </w:p>
    <w:p w14:paraId="43B23332" w14:textId="77777777" w:rsidR="00E4022A" w:rsidRDefault="00286955">
      <w:pPr>
        <w:pStyle w:val="aa"/>
        <w:shd w:val="clear" w:color="auto" w:fill="FFFFFF"/>
        <w:spacing w:beforeAutospacing="0" w:afterAutospacing="0" w:line="312" w:lineRule="auto"/>
        <w:textAlignment w:val="baseline"/>
        <w:rPr>
          <w:rFonts w:ascii="宋体" w:hAnsi="宋体" w:cstheme="minorBidi"/>
          <w:kern w:val="2"/>
        </w:rPr>
      </w:pPr>
      <w:ins w:id="240" w:author="Kyrene." w:date="2020-12-29T12:46:00Z">
        <w:r>
          <w:rPr>
            <w:rFonts w:ascii="宋体" w:hAnsi="宋体" w:cstheme="minorBidi" w:hint="eastAsia"/>
            <w:kern w:val="2"/>
            <w:lang w:eastAsia="zh-Hans"/>
          </w:rPr>
          <w:t>C:</w:t>
        </w:r>
      </w:ins>
      <w:del w:id="241" w:author="Kyrene." w:date="2020-12-29T12:46:00Z">
        <w:r>
          <w:rPr>
            <w:rFonts w:ascii="宋体" w:hAnsi="宋体" w:cstheme="minorBidi" w:hint="eastAsia"/>
            <w:kern w:val="2"/>
          </w:rPr>
          <w:delText>A</w:delText>
        </w:r>
      </w:del>
      <w:r>
        <w:rPr>
          <w:rFonts w:ascii="宋体" w:hAnsi="宋体" w:cstheme="minorBidi" w:hint="eastAsia"/>
          <w:kern w:val="2"/>
        </w:rPr>
        <w:t>:2020</w:t>
      </w:r>
      <w:r>
        <w:rPr>
          <w:rFonts w:ascii="宋体" w:hAnsi="宋体" w:cstheme="minorBidi" w:hint="eastAsia"/>
          <w:kern w:val="2"/>
        </w:rPr>
        <w:t>年，</w:t>
      </w:r>
      <w:r>
        <w:rPr>
          <w:rFonts w:ascii="宋体" w:hAnsi="宋体" w:cstheme="minorBidi"/>
          <w:kern w:val="2"/>
        </w:rPr>
        <w:t>我们经历</w:t>
      </w:r>
      <w:r>
        <w:rPr>
          <w:rFonts w:ascii="宋体" w:hAnsi="宋体" w:cstheme="minorBidi" w:hint="eastAsia"/>
          <w:kern w:val="2"/>
        </w:rPr>
        <w:t>了</w:t>
      </w:r>
      <w:r>
        <w:rPr>
          <w:rFonts w:ascii="宋体" w:hAnsi="宋体" w:cstheme="minorBidi"/>
          <w:kern w:val="2"/>
        </w:rPr>
        <w:t>一场严峻的考验</w:t>
      </w:r>
      <w:r>
        <w:rPr>
          <w:rFonts w:ascii="宋体" w:hAnsi="宋体" w:cstheme="minorBidi" w:hint="eastAsia"/>
          <w:kern w:val="2"/>
        </w:rPr>
        <w:t>，</w:t>
      </w:r>
      <w:r>
        <w:rPr>
          <w:rFonts w:ascii="宋体" w:hAnsi="宋体" w:cstheme="minorBidi"/>
          <w:kern w:val="2"/>
        </w:rPr>
        <w:t>没有军号和硝烟</w:t>
      </w:r>
      <w:r>
        <w:rPr>
          <w:rFonts w:ascii="宋体" w:hAnsi="宋体" w:cstheme="minorBidi" w:hint="eastAsia"/>
          <w:kern w:val="2"/>
        </w:rPr>
        <w:t>，</w:t>
      </w:r>
      <w:r>
        <w:rPr>
          <w:rFonts w:ascii="宋体" w:hAnsi="宋体" w:cstheme="minorBidi"/>
          <w:kern w:val="2"/>
        </w:rPr>
        <w:t>却行走在危险的边缘</w:t>
      </w:r>
      <w:r>
        <w:rPr>
          <w:rFonts w:ascii="宋体" w:hAnsi="宋体" w:cstheme="minorBidi" w:hint="eastAsia"/>
          <w:kern w:val="2"/>
        </w:rPr>
        <w:t>，</w:t>
      </w:r>
      <w:r>
        <w:rPr>
          <w:rFonts w:ascii="宋体" w:hAnsi="宋体" w:cstheme="minorBidi"/>
          <w:kern w:val="2"/>
        </w:rPr>
        <w:t>没有刀枪和利剑</w:t>
      </w:r>
      <w:r>
        <w:rPr>
          <w:rFonts w:ascii="宋体" w:hAnsi="宋体" w:cstheme="minorBidi" w:hint="eastAsia"/>
          <w:kern w:val="2"/>
        </w:rPr>
        <w:t>，</w:t>
      </w:r>
      <w:r>
        <w:rPr>
          <w:rFonts w:ascii="宋体" w:hAnsi="宋体" w:cstheme="minorBidi"/>
          <w:kern w:val="2"/>
        </w:rPr>
        <w:t>却捍卫着生命的尊</w:t>
      </w:r>
      <w:r>
        <w:rPr>
          <w:rFonts w:ascii="宋体" w:hAnsi="宋体" w:cstheme="minorBidi" w:hint="eastAsia"/>
          <w:kern w:val="2"/>
        </w:rPr>
        <w:t>严</w:t>
      </w:r>
    </w:p>
    <w:p w14:paraId="2662E66C" w14:textId="77777777" w:rsidR="00E4022A" w:rsidRDefault="00286955">
      <w:pPr>
        <w:pStyle w:val="aa"/>
        <w:shd w:val="clear" w:color="auto" w:fill="FFFFFF"/>
        <w:spacing w:beforeAutospacing="0" w:afterAutospacing="0" w:line="312" w:lineRule="auto"/>
        <w:textAlignment w:val="baseline"/>
        <w:rPr>
          <w:del w:id="242" w:author="dell" w:date="2020-12-29T11:26:00Z"/>
          <w:rFonts w:ascii="宋体" w:hAnsi="宋体" w:cstheme="minorBidi"/>
          <w:kern w:val="2"/>
        </w:rPr>
      </w:pPr>
      <w:ins w:id="243" w:author="Kyrene." w:date="2020-12-29T12:46:00Z">
        <w:r>
          <w:rPr>
            <w:rFonts w:ascii="宋体" w:hAnsi="宋体" w:cstheme="minorBidi" w:hint="eastAsia"/>
            <w:kern w:val="2"/>
            <w:lang w:eastAsia="zh-Hans"/>
          </w:rPr>
          <w:t>D</w:t>
        </w:r>
      </w:ins>
      <w:del w:id="244" w:author="Kyrene." w:date="2020-12-29T12:46:00Z">
        <w:r>
          <w:rPr>
            <w:rFonts w:ascii="宋体" w:hAnsi="宋体" w:cstheme="minorBidi" w:hint="eastAsia"/>
            <w:kern w:val="2"/>
          </w:rPr>
          <w:delText>B</w:delText>
        </w:r>
      </w:del>
      <w:r>
        <w:rPr>
          <w:rFonts w:ascii="宋体" w:hAnsi="宋体" w:cstheme="minorBidi" w:hint="eastAsia"/>
          <w:kern w:val="2"/>
        </w:rPr>
        <w:t>：</w:t>
      </w:r>
      <w:del w:id="245" w:author="dell" w:date="2020-12-29T11:26:00Z">
        <w:r>
          <w:rPr>
            <w:rFonts w:ascii="宋体" w:hAnsi="宋体" w:cstheme="minorBidi"/>
            <w:kern w:val="2"/>
          </w:rPr>
          <w:delText>在</w:delText>
        </w:r>
        <w:r>
          <w:rPr>
            <w:rFonts w:ascii="宋体" w:hAnsi="宋体" w:cstheme="minorBidi" w:hint="eastAsia"/>
            <w:kern w:val="2"/>
          </w:rPr>
          <w:delText>那</w:delText>
        </w:r>
        <w:r>
          <w:rPr>
            <w:rFonts w:ascii="宋体" w:hAnsi="宋体" w:cstheme="minorBidi"/>
            <w:kern w:val="2"/>
          </w:rPr>
          <w:delText>守望相助的每一天</w:delText>
        </w:r>
        <w:r>
          <w:rPr>
            <w:rFonts w:ascii="宋体" w:hAnsi="宋体" w:cstheme="minorBidi" w:hint="eastAsia"/>
            <w:kern w:val="2"/>
          </w:rPr>
          <w:delText>，</w:delText>
        </w:r>
        <w:r>
          <w:rPr>
            <w:rFonts w:ascii="宋体" w:hAnsi="宋体" w:cstheme="minorBidi"/>
            <w:kern w:val="2"/>
          </w:rPr>
          <w:delText>在</w:delText>
        </w:r>
        <w:r>
          <w:rPr>
            <w:rFonts w:ascii="宋体" w:hAnsi="宋体" w:cstheme="minorBidi" w:hint="eastAsia"/>
            <w:kern w:val="2"/>
          </w:rPr>
          <w:delText>那</w:delText>
        </w:r>
        <w:r>
          <w:rPr>
            <w:rFonts w:ascii="宋体" w:hAnsi="宋体" w:cstheme="minorBidi"/>
            <w:kern w:val="2"/>
          </w:rPr>
          <w:delText>众志成城的中国年</w:delText>
        </w:r>
        <w:r>
          <w:rPr>
            <w:rFonts w:ascii="宋体" w:hAnsi="宋体" w:cstheme="minorBidi" w:hint="eastAsia"/>
            <w:kern w:val="2"/>
          </w:rPr>
          <w:delText>，是他们</w:delText>
        </w:r>
        <w:r>
          <w:rPr>
            <w:rFonts w:ascii="宋体" w:hAnsi="宋体" w:cstheme="minorBidi"/>
            <w:kern w:val="2"/>
          </w:rPr>
          <w:delText>用坚如磐石的</w:delText>
        </w:r>
        <w:r>
          <w:rPr>
            <w:rFonts w:ascii="宋体" w:hAnsi="宋体" w:cstheme="minorBidi" w:hint="eastAsia"/>
            <w:kern w:val="2"/>
          </w:rPr>
          <w:delText>脊梁，扛起了</w:delText>
        </w:r>
        <w:r>
          <w:rPr>
            <w:rFonts w:ascii="宋体" w:hAnsi="宋体" w:cstheme="minorBidi"/>
            <w:kern w:val="2"/>
          </w:rPr>
          <w:delText>铿锵有力的誓言</w:delText>
        </w:r>
      </w:del>
    </w:p>
    <w:p w14:paraId="3B2E8E3C" w14:textId="77777777" w:rsidR="00E4022A" w:rsidRDefault="00286955">
      <w:pPr>
        <w:pStyle w:val="aa"/>
        <w:shd w:val="clear" w:color="auto" w:fill="FFFFFF"/>
        <w:spacing w:beforeAutospacing="0" w:afterAutospacing="0" w:line="312" w:lineRule="auto"/>
        <w:textAlignment w:val="baseline"/>
        <w:rPr>
          <w:rFonts w:ascii="宋体" w:hAnsi="宋体" w:cstheme="minorBidi"/>
          <w:kern w:val="2"/>
        </w:rPr>
      </w:pPr>
      <w:del w:id="246" w:author="dell" w:date="2020-12-29T11:26:00Z">
        <w:r>
          <w:rPr>
            <w:rFonts w:ascii="宋体" w:hAnsi="宋体" w:cstheme="minorBidi" w:hint="eastAsia"/>
            <w:kern w:val="2"/>
          </w:rPr>
          <w:delText>A</w:delText>
        </w:r>
        <w:r>
          <w:rPr>
            <w:rFonts w:ascii="宋体" w:hAnsi="宋体" w:cstheme="minorBidi" w:hint="eastAsia"/>
            <w:kern w:val="2"/>
          </w:rPr>
          <w:delText>：</w:delText>
        </w:r>
      </w:del>
      <w:r>
        <w:rPr>
          <w:rFonts w:ascii="宋体" w:hAnsi="宋体" w:cstheme="minorBidi"/>
          <w:kern w:val="2"/>
        </w:rPr>
        <w:t>在千钧一发的生命线</w:t>
      </w:r>
      <w:r>
        <w:rPr>
          <w:rFonts w:ascii="宋体" w:hAnsi="宋体" w:cstheme="minorBidi" w:hint="eastAsia"/>
          <w:kern w:val="2"/>
        </w:rPr>
        <w:t>，</w:t>
      </w:r>
      <w:r>
        <w:rPr>
          <w:rFonts w:ascii="宋体" w:hAnsi="宋体" w:cstheme="minorBidi"/>
          <w:kern w:val="2"/>
        </w:rPr>
        <w:t>在防控疫情的最前</w:t>
      </w:r>
      <w:r>
        <w:rPr>
          <w:rFonts w:ascii="宋体" w:hAnsi="宋体" w:cstheme="minorBidi" w:hint="eastAsia"/>
          <w:kern w:val="2"/>
        </w:rPr>
        <w:t>沿，</w:t>
      </w:r>
      <w:r>
        <w:rPr>
          <w:rFonts w:ascii="宋体" w:hAnsi="宋体" w:cstheme="minorBidi"/>
          <w:kern w:val="2"/>
        </w:rPr>
        <w:t>我们看到了最美逆行的背影</w:t>
      </w:r>
      <w:r>
        <w:rPr>
          <w:rFonts w:ascii="宋体" w:hAnsi="宋体" w:cstheme="minorBidi" w:hint="eastAsia"/>
          <w:kern w:val="2"/>
        </w:rPr>
        <w:t>，</w:t>
      </w:r>
      <w:r>
        <w:rPr>
          <w:rFonts w:ascii="宋体" w:hAnsi="宋体" w:cstheme="minorBidi"/>
          <w:kern w:val="2"/>
        </w:rPr>
        <w:t>看到了坚定执着的双眼</w:t>
      </w:r>
    </w:p>
    <w:p w14:paraId="041354D7" w14:textId="77777777" w:rsidR="00E4022A" w:rsidRDefault="00286955">
      <w:pPr>
        <w:pStyle w:val="aa"/>
        <w:shd w:val="clear" w:color="auto" w:fill="FFFFFF"/>
        <w:spacing w:beforeAutospacing="0" w:afterAutospacing="0" w:line="312" w:lineRule="auto"/>
        <w:textAlignment w:val="baseline"/>
        <w:rPr>
          <w:rFonts w:ascii="宋体" w:hAnsi="宋体" w:cstheme="minorBidi"/>
          <w:kern w:val="2"/>
        </w:rPr>
      </w:pPr>
      <w:ins w:id="247" w:author="Kyrene." w:date="2020-12-29T12:46:00Z">
        <w:r>
          <w:rPr>
            <w:rFonts w:ascii="宋体" w:hAnsi="宋体" w:cstheme="minorBidi" w:hint="eastAsia"/>
            <w:kern w:val="2"/>
            <w:lang w:eastAsia="zh-Hans"/>
          </w:rPr>
          <w:t>C</w:t>
        </w:r>
      </w:ins>
      <w:del w:id="248" w:author="Kyrene." w:date="2020-12-29T12:46:00Z">
        <w:r>
          <w:rPr>
            <w:rFonts w:ascii="宋体" w:hAnsi="宋体" w:cstheme="minorBidi" w:hint="eastAsia"/>
            <w:kern w:val="2"/>
          </w:rPr>
          <w:delText>B</w:delText>
        </w:r>
      </w:del>
      <w:r>
        <w:rPr>
          <w:rFonts w:ascii="宋体" w:hAnsi="宋体" w:cstheme="minorBidi" w:hint="eastAsia"/>
          <w:kern w:val="2"/>
        </w:rPr>
        <w:t>；</w:t>
      </w:r>
      <w:r>
        <w:rPr>
          <w:rFonts w:ascii="宋体" w:hAnsi="宋体" w:cstheme="minorBidi"/>
          <w:kern w:val="2"/>
        </w:rPr>
        <w:t>是</w:t>
      </w:r>
      <w:r>
        <w:rPr>
          <w:rFonts w:ascii="宋体" w:hAnsi="宋体" w:cstheme="minorBidi" w:hint="eastAsia"/>
          <w:kern w:val="2"/>
        </w:rPr>
        <w:t>他们用</w:t>
      </w:r>
      <w:r>
        <w:rPr>
          <w:rFonts w:ascii="宋体" w:hAnsi="宋体" w:cstheme="minorBidi"/>
          <w:kern w:val="2"/>
        </w:rPr>
        <w:t>青春和热血</w:t>
      </w:r>
      <w:r>
        <w:rPr>
          <w:rFonts w:ascii="宋体" w:hAnsi="宋体" w:cstheme="minorBidi" w:hint="eastAsia"/>
          <w:kern w:val="2"/>
        </w:rPr>
        <w:t>，</w:t>
      </w:r>
      <w:r>
        <w:rPr>
          <w:rFonts w:ascii="宋体" w:hAnsi="宋体" w:cstheme="minorBidi"/>
          <w:kern w:val="2"/>
        </w:rPr>
        <w:t>把日月揽在胸怀</w:t>
      </w:r>
      <w:r>
        <w:rPr>
          <w:rFonts w:ascii="宋体" w:hAnsi="宋体" w:cstheme="minorBidi" w:hint="eastAsia"/>
          <w:kern w:val="2"/>
        </w:rPr>
        <w:t>，</w:t>
      </w:r>
      <w:r>
        <w:rPr>
          <w:rFonts w:ascii="宋体" w:hAnsi="宋体" w:cstheme="minorBidi"/>
          <w:kern w:val="2"/>
        </w:rPr>
        <w:t>把期盼</w:t>
      </w:r>
      <w:r>
        <w:rPr>
          <w:rFonts w:ascii="宋体" w:hAnsi="宋体" w:cstheme="minorBidi" w:hint="eastAsia"/>
          <w:kern w:val="2"/>
        </w:rPr>
        <w:t>扛</w:t>
      </w:r>
      <w:r>
        <w:rPr>
          <w:rFonts w:ascii="宋体" w:hAnsi="宋体" w:cstheme="minorBidi"/>
          <w:kern w:val="2"/>
        </w:rPr>
        <w:t>在双肩</w:t>
      </w:r>
      <w:r>
        <w:rPr>
          <w:rFonts w:ascii="宋体" w:hAnsi="宋体" w:cstheme="minorBidi" w:hint="eastAsia"/>
          <w:kern w:val="2"/>
        </w:rPr>
        <w:t>，一点一点，</w:t>
      </w:r>
      <w:r>
        <w:rPr>
          <w:rFonts w:ascii="宋体" w:hAnsi="宋体" w:cstheme="minorBidi"/>
          <w:kern w:val="2"/>
        </w:rPr>
        <w:t>筑起了人</w:t>
      </w:r>
      <w:r>
        <w:rPr>
          <w:rFonts w:ascii="宋体" w:hAnsi="宋体" w:cstheme="minorBidi" w:hint="eastAsia"/>
          <w:kern w:val="2"/>
        </w:rPr>
        <w:t>们</w:t>
      </w:r>
      <w:r>
        <w:rPr>
          <w:rFonts w:ascii="宋体" w:hAnsi="宋体" w:cstheme="minorBidi"/>
          <w:kern w:val="2"/>
        </w:rPr>
        <w:t>心中最</w:t>
      </w:r>
      <w:r>
        <w:rPr>
          <w:rFonts w:ascii="宋体" w:hAnsi="宋体" w:cstheme="minorBidi" w:hint="eastAsia"/>
          <w:kern w:val="2"/>
        </w:rPr>
        <w:t>最</w:t>
      </w:r>
      <w:r>
        <w:rPr>
          <w:rFonts w:ascii="宋体" w:hAnsi="宋体" w:cstheme="minorBidi"/>
          <w:kern w:val="2"/>
        </w:rPr>
        <w:t>安全的防线</w:t>
      </w:r>
      <w:r>
        <w:rPr>
          <w:rFonts w:ascii="宋体" w:hAnsi="宋体" w:cstheme="minorBidi" w:hint="eastAsia"/>
          <w:kern w:val="2"/>
        </w:rPr>
        <w:t>。</w:t>
      </w:r>
    </w:p>
    <w:p w14:paraId="74AA62B1" w14:textId="77777777" w:rsidR="00E4022A" w:rsidRDefault="00286955">
      <w:pPr>
        <w:pStyle w:val="aa"/>
        <w:shd w:val="clear" w:color="auto" w:fill="FFFFFF"/>
        <w:spacing w:beforeAutospacing="0" w:afterAutospacing="0" w:line="312" w:lineRule="auto"/>
        <w:textAlignment w:val="baseline"/>
        <w:rPr>
          <w:rFonts w:ascii="宋体" w:hAnsi="宋体"/>
        </w:rPr>
      </w:pPr>
      <w:ins w:id="249" w:author="Kyrene." w:date="2020-12-29T12:46:00Z">
        <w:r>
          <w:rPr>
            <w:rFonts w:ascii="宋体" w:hAnsi="宋体" w:cstheme="minorBidi" w:hint="eastAsia"/>
            <w:kern w:val="2"/>
            <w:lang w:eastAsia="zh-Hans"/>
          </w:rPr>
          <w:t>D:</w:t>
        </w:r>
      </w:ins>
      <w:del w:id="250" w:author="Kyrene." w:date="2020-12-29T12:46:00Z">
        <w:r>
          <w:rPr>
            <w:rFonts w:ascii="宋体" w:hAnsi="宋体" w:cstheme="minorBidi" w:hint="eastAsia"/>
            <w:kern w:val="2"/>
          </w:rPr>
          <w:delText>A</w:delText>
        </w:r>
      </w:del>
      <w:r>
        <w:rPr>
          <w:rFonts w:ascii="宋体" w:hAnsi="宋体" w:cstheme="minorBidi" w:hint="eastAsia"/>
          <w:kern w:val="2"/>
        </w:rPr>
        <w:t>:</w:t>
      </w:r>
      <w:r>
        <w:rPr>
          <w:rFonts w:ascii="宋体" w:hAnsi="宋体" w:cstheme="minorBidi" w:hint="eastAsia"/>
          <w:kern w:val="2"/>
        </w:rPr>
        <w:t>接下来，我们的晚会将要进入第三篇章，</w:t>
      </w:r>
      <w:r>
        <w:rPr>
          <w:rFonts w:ascii="宋体" w:hAnsi="宋体" w:hint="eastAsia"/>
        </w:rPr>
        <w:t>心系家国，行医怀众。</w:t>
      </w:r>
    </w:p>
    <w:p w14:paraId="47990F0B" w14:textId="77777777" w:rsidR="00E4022A" w:rsidRDefault="00286955">
      <w:pPr>
        <w:pStyle w:val="aa"/>
        <w:shd w:val="clear" w:color="auto" w:fill="FFFFFF"/>
        <w:spacing w:beforeAutospacing="0" w:afterAutospacing="0" w:line="312" w:lineRule="auto"/>
        <w:textAlignment w:val="baseline"/>
        <w:rPr>
          <w:rFonts w:ascii="宋体" w:hAnsi="宋体"/>
        </w:rPr>
      </w:pPr>
      <w:ins w:id="251" w:author="Kyrene." w:date="2020-12-29T12:47:00Z">
        <w:r>
          <w:rPr>
            <w:rFonts w:ascii="宋体" w:hAnsi="宋体" w:hint="eastAsia"/>
            <w:lang w:eastAsia="zh-Hans"/>
          </w:rPr>
          <w:t>C</w:t>
        </w:r>
      </w:ins>
      <w:del w:id="252" w:author="Kyrene." w:date="2020-12-29T12:46:00Z">
        <w:r>
          <w:rPr>
            <w:rFonts w:ascii="宋体" w:hAnsi="宋体" w:hint="eastAsia"/>
          </w:rPr>
          <w:delText>B</w:delText>
        </w:r>
      </w:del>
      <w:r>
        <w:rPr>
          <w:rFonts w:ascii="宋体" w:hAnsi="宋体" w:hint="eastAsia"/>
        </w:rPr>
        <w:t>：谨以此篇，向所有最美逆行者们致以最崇高的敬意</w:t>
      </w:r>
    </w:p>
    <w:p w14:paraId="55E304D1" w14:textId="77777777" w:rsidR="00E4022A" w:rsidRDefault="00286955">
      <w:pPr>
        <w:spacing w:line="360" w:lineRule="auto"/>
        <w:rPr>
          <w:rFonts w:ascii="宋体" w:eastAsia="宋体" w:hAnsi="宋体"/>
          <w:b/>
          <w:sz w:val="24"/>
          <w:szCs w:val="24"/>
        </w:rPr>
      </w:pPr>
      <w:r>
        <w:rPr>
          <w:rFonts w:ascii="宋体" w:eastAsia="宋体" w:hAnsi="宋体" w:hint="eastAsia"/>
          <w:b/>
          <w:sz w:val="24"/>
          <w:szCs w:val="24"/>
        </w:rPr>
        <w:t>1.</w:t>
      </w:r>
      <w:r>
        <w:rPr>
          <w:rFonts w:ascii="宋体" w:eastAsia="宋体" w:hAnsi="宋体" w:hint="eastAsia"/>
          <w:b/>
          <w:sz w:val="24"/>
          <w:szCs w:val="24"/>
        </w:rPr>
        <w:t>歌曲《</w:t>
      </w:r>
      <w:r>
        <w:rPr>
          <w:rFonts w:ascii="宋体" w:eastAsia="宋体" w:hAnsi="宋体" w:cs="Times New Roman" w:hint="eastAsia"/>
          <w:b/>
          <w:sz w:val="24"/>
          <w:szCs w:val="24"/>
        </w:rPr>
        <w:t>想去海边</w:t>
      </w:r>
      <w:r>
        <w:rPr>
          <w:rFonts w:ascii="宋体" w:eastAsia="宋体" w:hAnsi="宋体" w:hint="eastAsia"/>
          <w:b/>
          <w:sz w:val="24"/>
          <w:szCs w:val="24"/>
        </w:rPr>
        <w:t>》</w:t>
      </w:r>
      <w:r>
        <w:rPr>
          <w:rFonts w:ascii="宋体" w:eastAsia="宋体" w:hAnsi="宋体" w:hint="eastAsia"/>
          <w:b/>
          <w:sz w:val="24"/>
          <w:szCs w:val="24"/>
        </w:rPr>
        <w:t xml:space="preserve">                 </w:t>
      </w:r>
      <w:r>
        <w:rPr>
          <w:rFonts w:ascii="宋体" w:eastAsia="宋体" w:hAnsi="宋体" w:hint="eastAsia"/>
          <w:b/>
          <w:sz w:val="24"/>
          <w:szCs w:val="24"/>
        </w:rPr>
        <w:t>表演者：浙江大学吉他协会</w:t>
      </w:r>
    </w:p>
    <w:p w14:paraId="013CAE61" w14:textId="77777777" w:rsidR="00E4022A" w:rsidRDefault="00286955">
      <w:pPr>
        <w:spacing w:line="360" w:lineRule="auto"/>
        <w:rPr>
          <w:rFonts w:ascii="宋体" w:eastAsia="宋体" w:hAnsi="宋体"/>
          <w:sz w:val="24"/>
          <w:szCs w:val="24"/>
        </w:rPr>
      </w:pPr>
      <w:r>
        <w:rPr>
          <w:rFonts w:ascii="宋体" w:eastAsia="宋体" w:hAnsi="宋体"/>
          <w:sz w:val="24"/>
          <w:szCs w:val="24"/>
          <w:lang w:eastAsia="zh-Hans"/>
        </w:rPr>
        <w:t>C</w:t>
      </w:r>
      <w:del w:id="253" w:author="Kyrene." w:date="2020-12-29T12:47:00Z">
        <w:r>
          <w:rPr>
            <w:rFonts w:ascii="宋体" w:eastAsia="宋体" w:hAnsi="宋体" w:hint="eastAsia"/>
            <w:sz w:val="24"/>
            <w:szCs w:val="24"/>
            <w:lang w:eastAsia="zh-Hans"/>
          </w:rPr>
          <w:delText>C</w:delText>
        </w:r>
      </w:del>
      <w:r>
        <w:rPr>
          <w:rFonts w:ascii="宋体" w:eastAsia="宋体" w:hAnsi="宋体" w:hint="eastAsia"/>
          <w:sz w:val="24"/>
          <w:szCs w:val="24"/>
        </w:rPr>
        <w:t>：唉，雨心，你去过海边嘛？</w:t>
      </w:r>
    </w:p>
    <w:p w14:paraId="0FFA7AA9" w14:textId="77777777" w:rsidR="00E4022A" w:rsidRDefault="00286955">
      <w:pPr>
        <w:spacing w:line="360" w:lineRule="auto"/>
        <w:rPr>
          <w:rFonts w:ascii="宋体" w:eastAsia="宋体" w:hAnsi="宋体"/>
          <w:sz w:val="24"/>
          <w:szCs w:val="24"/>
        </w:rPr>
      </w:pPr>
      <w:r>
        <w:rPr>
          <w:rFonts w:ascii="宋体" w:eastAsia="宋体" w:hAnsi="宋体" w:hint="eastAsia"/>
          <w:sz w:val="24"/>
          <w:szCs w:val="24"/>
          <w:lang w:eastAsia="zh-Hans"/>
        </w:rPr>
        <w:t>D</w:t>
      </w:r>
      <w:r>
        <w:rPr>
          <w:rFonts w:ascii="宋体" w:eastAsia="宋体" w:hAnsi="宋体" w:hint="eastAsia"/>
          <w:sz w:val="24"/>
          <w:szCs w:val="24"/>
        </w:rPr>
        <w:t>：当然去过！在我的印象里，</w:t>
      </w:r>
      <w:r>
        <w:rPr>
          <w:rFonts w:ascii="宋体" w:eastAsia="宋体" w:hAnsi="宋体" w:hint="eastAsia"/>
          <w:sz w:val="24"/>
          <w:szCs w:val="24"/>
          <w:lang w:eastAsia="zh-Hans"/>
        </w:rPr>
        <w:t>海边</w:t>
      </w:r>
      <w:r>
        <w:rPr>
          <w:rFonts w:ascii="宋体" w:eastAsia="宋体" w:hAnsi="宋体" w:hint="eastAsia"/>
          <w:sz w:val="24"/>
          <w:szCs w:val="24"/>
        </w:rPr>
        <w:t>有带着海风的明信片，和涨涨落落的潮汐。</w:t>
      </w:r>
    </w:p>
    <w:p w14:paraId="17405A73" w14:textId="77777777" w:rsidR="00E4022A" w:rsidRDefault="00286955">
      <w:pPr>
        <w:spacing w:line="360" w:lineRule="auto"/>
        <w:rPr>
          <w:rFonts w:ascii="宋体" w:eastAsia="宋体" w:hAnsi="宋体"/>
          <w:sz w:val="24"/>
          <w:szCs w:val="24"/>
        </w:rPr>
      </w:pPr>
      <w:r>
        <w:rPr>
          <w:rFonts w:ascii="宋体" w:eastAsia="宋体" w:hAnsi="宋体" w:hint="eastAsia"/>
          <w:sz w:val="24"/>
          <w:szCs w:val="24"/>
          <w:lang w:eastAsia="zh-Hans"/>
        </w:rPr>
        <w:t>C</w:t>
      </w:r>
      <w:r>
        <w:rPr>
          <w:rFonts w:ascii="宋体" w:eastAsia="宋体" w:hAnsi="宋体" w:hint="eastAsia"/>
          <w:sz w:val="24"/>
          <w:szCs w:val="24"/>
        </w:rPr>
        <w:t>：在我的印象里，海</w:t>
      </w:r>
      <w:r>
        <w:rPr>
          <w:rFonts w:ascii="宋体" w:eastAsia="宋体" w:hAnsi="宋体" w:hint="eastAsia"/>
          <w:sz w:val="24"/>
          <w:szCs w:val="24"/>
          <w:lang w:eastAsia="zh-Hans"/>
        </w:rPr>
        <w:t>边</w:t>
      </w:r>
      <w:r>
        <w:rPr>
          <w:rFonts w:ascii="宋体" w:eastAsia="宋体" w:hAnsi="宋体" w:hint="eastAsia"/>
          <w:sz w:val="24"/>
          <w:szCs w:val="24"/>
        </w:rPr>
        <w:t>有伴着海浪的歌曲，和一段挥之不去的记忆。下面让我们跟随浙江大学吉他协会，走进夏日的</w:t>
      </w:r>
      <w:r>
        <w:rPr>
          <w:rFonts w:ascii="宋体" w:eastAsia="宋体" w:hAnsi="宋体" w:hint="eastAsia"/>
          <w:sz w:val="24"/>
          <w:szCs w:val="24"/>
          <w:lang w:eastAsia="zh-Hans"/>
        </w:rPr>
        <w:t>海边</w:t>
      </w:r>
      <w:r>
        <w:rPr>
          <w:rFonts w:ascii="宋体" w:eastAsia="宋体" w:hAnsi="宋体" w:hint="eastAsia"/>
          <w:sz w:val="24"/>
          <w:szCs w:val="24"/>
        </w:rPr>
        <w:t>，去欣赏海与沙滩的安闲与惬意。</w:t>
      </w:r>
    </w:p>
    <w:p w14:paraId="1ADA9D79" w14:textId="77777777" w:rsidR="00E4022A" w:rsidRDefault="00286955">
      <w:pPr>
        <w:spacing w:line="360" w:lineRule="auto"/>
        <w:rPr>
          <w:rFonts w:ascii="宋体" w:eastAsia="宋体" w:hAnsi="宋体"/>
          <w:b/>
          <w:sz w:val="24"/>
          <w:szCs w:val="24"/>
        </w:rPr>
      </w:pPr>
      <w:r>
        <w:rPr>
          <w:rFonts w:ascii="宋体" w:eastAsia="宋体" w:hAnsi="宋体" w:hint="eastAsia"/>
          <w:b/>
          <w:sz w:val="24"/>
          <w:szCs w:val="24"/>
        </w:rPr>
        <w:t>2</w:t>
      </w:r>
      <w:r>
        <w:rPr>
          <w:rFonts w:ascii="宋体" w:eastAsia="宋体" w:hAnsi="宋体"/>
          <w:b/>
          <w:sz w:val="24"/>
          <w:szCs w:val="24"/>
        </w:rPr>
        <w:t>.</w:t>
      </w:r>
      <w:r>
        <w:rPr>
          <w:rFonts w:ascii="宋体" w:eastAsia="宋体" w:hAnsi="宋体" w:hint="eastAsia"/>
          <w:b/>
          <w:sz w:val="24"/>
          <w:szCs w:val="24"/>
        </w:rPr>
        <w:t>民族秀《多彩民族风》</w:t>
      </w:r>
      <w:r>
        <w:rPr>
          <w:rFonts w:ascii="宋体" w:eastAsia="宋体" w:hAnsi="宋体" w:hint="eastAsia"/>
          <w:b/>
          <w:sz w:val="24"/>
          <w:szCs w:val="24"/>
        </w:rPr>
        <w:t xml:space="preserve"> </w:t>
      </w:r>
      <w:r>
        <w:rPr>
          <w:rFonts w:ascii="宋体" w:eastAsia="宋体" w:hAnsi="宋体"/>
          <w:b/>
          <w:sz w:val="24"/>
          <w:szCs w:val="24"/>
        </w:rPr>
        <w:t xml:space="preserve">   </w:t>
      </w:r>
      <w:r>
        <w:rPr>
          <w:rFonts w:ascii="宋体" w:eastAsia="宋体" w:hAnsi="宋体" w:hint="eastAsia"/>
          <w:b/>
          <w:sz w:val="24"/>
          <w:szCs w:val="24"/>
        </w:rPr>
        <w:t>表演者：娜孜尔克·马尔地拜、舒畅、鄢佳慧等</w:t>
      </w:r>
    </w:p>
    <w:p w14:paraId="4FD7E2D1" w14:textId="77777777" w:rsidR="00E4022A" w:rsidRDefault="00286955">
      <w:pPr>
        <w:spacing w:line="360" w:lineRule="auto"/>
        <w:rPr>
          <w:rFonts w:ascii="宋体" w:eastAsia="宋体" w:hAnsi="宋体"/>
          <w:sz w:val="24"/>
          <w:szCs w:val="24"/>
        </w:rPr>
      </w:pPr>
      <w:r>
        <w:rPr>
          <w:rFonts w:ascii="宋体" w:eastAsia="宋体" w:hAnsi="宋体" w:hint="eastAsia"/>
          <w:sz w:val="24"/>
          <w:szCs w:val="24"/>
          <w:lang w:eastAsia="zh-Hans"/>
        </w:rPr>
        <w:t>E</w:t>
      </w:r>
      <w:r>
        <w:rPr>
          <w:rFonts w:ascii="宋体" w:eastAsia="宋体" w:hAnsi="宋体" w:hint="eastAsia"/>
          <w:sz w:val="24"/>
          <w:szCs w:val="24"/>
        </w:rPr>
        <w:t>：感谢吉他协会的精彩表演</w:t>
      </w:r>
      <w:del w:id="254" w:author="dell" w:date="2020-12-29T11:27:00Z">
        <w:r>
          <w:rPr>
            <w:rFonts w:ascii="宋体" w:eastAsia="宋体" w:hAnsi="宋体" w:hint="eastAsia"/>
            <w:sz w:val="24"/>
            <w:szCs w:val="24"/>
          </w:rPr>
          <w:delText>，吉他声中，我们仿佛置身阳光之下，细嗅海风</w:delText>
        </w:r>
      </w:del>
      <w:r>
        <w:rPr>
          <w:rFonts w:ascii="宋体" w:eastAsia="宋体" w:hAnsi="宋体" w:hint="eastAsia"/>
          <w:sz w:val="24"/>
          <w:szCs w:val="24"/>
        </w:rPr>
        <w:t>。</w:t>
      </w:r>
    </w:p>
    <w:p w14:paraId="2825426F" w14:textId="77777777" w:rsidR="00E4022A" w:rsidRDefault="00286955">
      <w:pPr>
        <w:spacing w:line="264" w:lineRule="auto"/>
        <w:rPr>
          <w:del w:id="255" w:author="dell" w:date="2020-12-29T11:28:00Z"/>
          <w:rFonts w:ascii="仿宋" w:eastAsia="仿宋" w:hAnsi="仿宋" w:cs="仿宋"/>
          <w:sz w:val="24"/>
          <w:szCs w:val="24"/>
        </w:rPr>
      </w:pPr>
      <w:r>
        <w:rPr>
          <w:rFonts w:ascii="仿宋" w:eastAsia="仿宋" w:hAnsi="仿宋" w:cs="仿宋" w:hint="eastAsia"/>
          <w:sz w:val="24"/>
          <w:szCs w:val="24"/>
          <w:lang w:eastAsia="zh-Hans"/>
        </w:rPr>
        <w:t>F</w:t>
      </w:r>
      <w:r>
        <w:rPr>
          <w:rFonts w:ascii="仿宋" w:eastAsia="仿宋" w:hAnsi="仿宋" w:cs="仿宋" w:hint="eastAsia"/>
          <w:sz w:val="24"/>
          <w:szCs w:val="24"/>
        </w:rPr>
        <w:t>：</w:t>
      </w:r>
      <w:del w:id="256" w:author="dell" w:date="2020-12-29T11:28:00Z">
        <w:r>
          <w:rPr>
            <w:rFonts w:ascii="仿宋" w:eastAsia="仿宋" w:hAnsi="仿宋" w:cs="仿宋" w:hint="eastAsia"/>
            <w:sz w:val="24"/>
            <w:szCs w:val="24"/>
          </w:rPr>
          <w:delText>如果说刚刚我们经历了一场清新而又不失情调的表演，把我们带去了海边，那接下来的节目就是一场浓郁盛大的视听盛宴，将带我们体验咱们的少数民族文化。</w:delText>
        </w:r>
      </w:del>
    </w:p>
    <w:p w14:paraId="387257AB" w14:textId="77777777" w:rsidR="00E4022A" w:rsidRDefault="00286955" w:rsidP="00E4022A">
      <w:pPr>
        <w:spacing w:line="264" w:lineRule="auto"/>
        <w:rPr>
          <w:rFonts w:ascii="宋体" w:eastAsia="宋体" w:hAnsi="宋体"/>
          <w:sz w:val="24"/>
          <w:szCs w:val="24"/>
        </w:rPr>
        <w:pPrChange w:id="257" w:author="dell" w:date="2020-12-29T11:28:00Z">
          <w:pPr>
            <w:spacing w:line="360" w:lineRule="auto"/>
          </w:pPr>
        </w:pPrChange>
      </w:pPr>
      <w:del w:id="258" w:author="dell" w:date="2020-12-29T11:28:00Z">
        <w:r>
          <w:rPr>
            <w:rFonts w:ascii="仿宋" w:eastAsia="仿宋" w:hAnsi="仿宋" w:cs="仿宋" w:hint="eastAsia"/>
            <w:sz w:val="24"/>
            <w:szCs w:val="24"/>
            <w:lang w:eastAsia="zh-Hans"/>
          </w:rPr>
          <w:delText>E</w:delText>
        </w:r>
        <w:r>
          <w:rPr>
            <w:rFonts w:ascii="仿宋" w:eastAsia="仿宋" w:hAnsi="仿宋" w:cs="仿宋" w:hint="eastAsia"/>
            <w:sz w:val="24"/>
            <w:szCs w:val="24"/>
          </w:rPr>
          <w:delText>：</w:delText>
        </w:r>
      </w:del>
      <w:r>
        <w:rPr>
          <w:rFonts w:ascii="仿宋" w:eastAsia="仿宋" w:hAnsi="仿宋" w:cs="仿宋" w:hint="eastAsia"/>
          <w:sz w:val="24"/>
          <w:szCs w:val="24"/>
        </w:rPr>
        <w:t>五十六个民族五十六朵花，五十六族兄弟姐妹是一家</w:t>
      </w:r>
      <w:r>
        <w:rPr>
          <w:rFonts w:ascii="仿宋" w:eastAsia="仿宋" w:hAnsi="仿宋" w:cs="仿宋" w:hint="eastAsia"/>
          <w:sz w:val="24"/>
          <w:szCs w:val="24"/>
        </w:rPr>
        <w:t>,</w:t>
      </w:r>
      <w:r>
        <w:rPr>
          <w:rFonts w:ascii="宋体" w:eastAsia="宋体" w:hAnsi="宋体"/>
          <w:sz w:val="24"/>
          <w:szCs w:val="24"/>
        </w:rPr>
        <w:t xml:space="preserve"> </w:t>
      </w:r>
      <w:r>
        <w:rPr>
          <w:rFonts w:ascii="宋体" w:eastAsia="宋体" w:hAnsi="宋体" w:hint="eastAsia"/>
          <w:sz w:val="24"/>
          <w:szCs w:val="24"/>
        </w:rPr>
        <w:t>今天，他们带着他们独特的民族服饰和舞蹈，用各具风情的表演宣扬着不同民族的文化。</w:t>
      </w:r>
    </w:p>
    <w:p w14:paraId="159A0F91" w14:textId="77777777" w:rsidR="00E4022A" w:rsidRDefault="00286955">
      <w:pPr>
        <w:spacing w:line="360" w:lineRule="auto"/>
        <w:rPr>
          <w:rFonts w:ascii="宋体" w:eastAsia="宋体" w:hAnsi="宋体"/>
          <w:sz w:val="24"/>
          <w:szCs w:val="24"/>
        </w:rPr>
      </w:pPr>
      <w:ins w:id="259" w:author="Kyrene." w:date="2020-12-29T12:47:00Z">
        <w:r>
          <w:rPr>
            <w:rFonts w:ascii="宋体" w:eastAsia="宋体" w:hAnsi="宋体" w:hint="eastAsia"/>
            <w:sz w:val="24"/>
            <w:szCs w:val="24"/>
            <w:lang w:eastAsia="zh-Hans"/>
          </w:rPr>
          <w:t>E</w:t>
        </w:r>
      </w:ins>
      <w:del w:id="260" w:author="Kyrene." w:date="2020-12-29T12:47:00Z">
        <w:r>
          <w:rPr>
            <w:rFonts w:ascii="宋体" w:eastAsia="宋体" w:hAnsi="宋体" w:hint="eastAsia"/>
            <w:sz w:val="24"/>
            <w:szCs w:val="24"/>
            <w:lang w:eastAsia="zh-Hans"/>
          </w:rPr>
          <w:delText>F</w:delText>
        </w:r>
      </w:del>
      <w:r>
        <w:rPr>
          <w:rFonts w:ascii="宋体" w:eastAsia="宋体" w:hAnsi="宋体" w:hint="eastAsia"/>
          <w:sz w:val="24"/>
          <w:szCs w:val="24"/>
        </w:rPr>
        <w:t>：下面请欣赏来自蓝田文体发展中心、亦心·民韵舞社与浙江大学医学院附属口腔医院的三组同学为我们带来的民族秀《多彩民族风》！</w:t>
      </w:r>
    </w:p>
    <w:p w14:paraId="5253FC5A" w14:textId="77777777" w:rsidR="00E4022A" w:rsidRDefault="00286955">
      <w:pPr>
        <w:spacing w:line="360" w:lineRule="auto"/>
        <w:rPr>
          <w:rFonts w:ascii="宋体" w:eastAsia="宋体" w:hAnsi="宋体"/>
          <w:b/>
          <w:sz w:val="24"/>
          <w:szCs w:val="24"/>
        </w:rPr>
      </w:pPr>
      <w:r>
        <w:rPr>
          <w:rFonts w:ascii="宋体" w:eastAsia="宋体" w:hAnsi="宋体" w:hint="eastAsia"/>
          <w:b/>
          <w:sz w:val="24"/>
          <w:szCs w:val="24"/>
        </w:rPr>
        <w:t>3</w:t>
      </w:r>
      <w:r>
        <w:rPr>
          <w:rFonts w:ascii="宋体" w:eastAsia="宋体" w:hAnsi="宋体"/>
          <w:b/>
          <w:sz w:val="24"/>
          <w:szCs w:val="24"/>
        </w:rPr>
        <w:t>.</w:t>
      </w:r>
      <w:r>
        <w:rPr>
          <w:rFonts w:ascii="宋体" w:eastAsia="宋体" w:hAnsi="宋体" w:hint="eastAsia"/>
          <w:b/>
          <w:sz w:val="24"/>
          <w:szCs w:val="24"/>
        </w:rPr>
        <w:t>现代舞《红枣树》</w:t>
      </w:r>
      <w:r>
        <w:rPr>
          <w:rFonts w:ascii="宋体" w:eastAsia="宋体" w:hAnsi="宋体"/>
          <w:b/>
          <w:sz w:val="24"/>
          <w:szCs w:val="24"/>
        </w:rPr>
        <w:t xml:space="preserve">             </w:t>
      </w:r>
      <w:r>
        <w:rPr>
          <w:rFonts w:ascii="宋体" w:eastAsia="宋体" w:hAnsi="宋体" w:hint="eastAsia"/>
          <w:b/>
          <w:sz w:val="24"/>
          <w:szCs w:val="24"/>
        </w:rPr>
        <w:t>表演者：梅之韵舞蹈队</w:t>
      </w:r>
    </w:p>
    <w:p w14:paraId="7B04D7E4" w14:textId="77777777" w:rsidR="00E4022A" w:rsidRDefault="00286955">
      <w:pPr>
        <w:spacing w:line="360" w:lineRule="auto"/>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：感谢同学们带来各个民族的表演，让我们也有幸体验咱们中华少数民族的多样文化。也让我对后面的节目更加充满期待了呢！</w:t>
      </w:r>
    </w:p>
    <w:p w14:paraId="03DB45CF" w14:textId="77777777" w:rsidR="00E4022A" w:rsidRDefault="00286955">
      <w:pPr>
        <w:spacing w:line="360" w:lineRule="auto"/>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w:t>
      </w:r>
      <w:r>
        <w:rPr>
          <w:rFonts w:ascii="宋体" w:eastAsia="宋体" w:hAnsi="宋体" w:hint="eastAsia"/>
          <w:sz w:val="24"/>
          <w:szCs w:val="24"/>
          <w:lang w:eastAsia="zh-Hans"/>
        </w:rPr>
        <w:t>学长</w:t>
      </w:r>
      <w:r>
        <w:rPr>
          <w:rFonts w:ascii="宋体" w:eastAsia="宋体" w:hAnsi="宋体" w:hint="eastAsia"/>
          <w:sz w:val="24"/>
          <w:szCs w:val="24"/>
        </w:rPr>
        <w:t>，我可要给你预告一下，咱们接下来的这一队表演者可不一般哦。她们退休前啊，是咱们老医大的教师、医生、护士和行政干部。</w:t>
      </w:r>
    </w:p>
    <w:p w14:paraId="0E11D2F8" w14:textId="77777777" w:rsidR="00E4022A" w:rsidRDefault="00286955">
      <w:pPr>
        <w:spacing w:line="360" w:lineRule="auto"/>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：这我可想起来了，他们的确是咱们医学院新晚的常客！漫山的红叶托起一轮太阳，夕晖在启真湖旁飞泻流光。</w:t>
      </w:r>
    </w:p>
    <w:p w14:paraId="5CD7337B" w14:textId="77777777" w:rsidR="00E4022A" w:rsidRDefault="00286955">
      <w:pPr>
        <w:spacing w:line="360" w:lineRule="auto"/>
        <w:rPr>
          <w:rFonts w:ascii="宋体" w:eastAsia="宋体" w:hAnsi="宋体"/>
          <w:sz w:val="24"/>
          <w:szCs w:val="24"/>
        </w:rPr>
      </w:pPr>
      <w:r>
        <w:rPr>
          <w:rFonts w:ascii="宋体" w:eastAsia="宋体" w:hAnsi="宋体" w:hint="eastAsia"/>
          <w:sz w:val="24"/>
          <w:szCs w:val="24"/>
        </w:rPr>
        <w:t>B</w:t>
      </w:r>
      <w:r>
        <w:rPr>
          <w:rFonts w:ascii="宋体" w:eastAsia="宋体" w:hAnsi="宋体" w:hint="eastAsia"/>
          <w:sz w:val="24"/>
          <w:szCs w:val="24"/>
        </w:rPr>
        <w:t>：接下来请欣赏由湖滨校区梅之韵舞蹈队为我们带来的现代舞</w:t>
      </w:r>
      <w:r>
        <w:rPr>
          <w:rFonts w:ascii="宋体" w:eastAsia="宋体" w:hAnsi="宋体"/>
          <w:sz w:val="24"/>
          <w:szCs w:val="24"/>
        </w:rPr>
        <w:t>:</w:t>
      </w:r>
      <w:r>
        <w:rPr>
          <w:rFonts w:ascii="宋体" w:eastAsia="宋体" w:hAnsi="宋体" w:hint="eastAsia"/>
          <w:sz w:val="24"/>
          <w:szCs w:val="24"/>
        </w:rPr>
        <w:t>《红枣树》</w:t>
      </w:r>
    </w:p>
    <w:p w14:paraId="46DEE926" w14:textId="77777777" w:rsidR="00E4022A" w:rsidRDefault="00286955">
      <w:pPr>
        <w:spacing w:line="360" w:lineRule="auto"/>
        <w:rPr>
          <w:rFonts w:ascii="宋体" w:eastAsia="宋体" w:hAnsi="宋体"/>
          <w:sz w:val="24"/>
          <w:szCs w:val="24"/>
        </w:rPr>
      </w:pPr>
      <w:r>
        <w:rPr>
          <w:rFonts w:ascii="宋体" w:eastAsia="宋体" w:hAnsi="宋体" w:hint="eastAsia"/>
          <w:b/>
          <w:sz w:val="24"/>
          <w:szCs w:val="24"/>
        </w:rPr>
        <w:t>4</w:t>
      </w:r>
      <w:r>
        <w:rPr>
          <w:rFonts w:ascii="宋体" w:eastAsia="宋体" w:hAnsi="宋体"/>
          <w:sz w:val="24"/>
          <w:szCs w:val="24"/>
        </w:rPr>
        <w:t>.</w:t>
      </w:r>
      <w:r>
        <w:rPr>
          <w:rFonts w:ascii="宋体" w:eastAsia="宋体" w:hAnsi="宋体" w:hint="eastAsia"/>
          <w:b/>
          <w:sz w:val="24"/>
          <w:szCs w:val="24"/>
        </w:rPr>
        <w:t>舞蹈《胖胖舞》</w:t>
      </w:r>
      <w:r>
        <w:rPr>
          <w:rFonts w:ascii="宋体" w:eastAsia="宋体" w:hAnsi="宋体" w:hint="eastAsia"/>
          <w:b/>
          <w:sz w:val="24"/>
          <w:szCs w:val="24"/>
        </w:rPr>
        <w:t xml:space="preserve"> </w:t>
      </w:r>
      <w:r>
        <w:rPr>
          <w:rFonts w:ascii="宋体" w:eastAsia="宋体" w:hAnsi="宋体"/>
          <w:b/>
          <w:sz w:val="24"/>
          <w:szCs w:val="24"/>
        </w:rPr>
        <w:t xml:space="preserve">                         </w:t>
      </w:r>
      <w:r>
        <w:rPr>
          <w:rFonts w:ascii="宋体" w:eastAsia="宋体" w:hAnsi="宋体" w:hint="eastAsia"/>
          <w:b/>
          <w:sz w:val="24"/>
          <w:szCs w:val="24"/>
        </w:rPr>
        <w:t>表演者</w:t>
      </w:r>
      <w:r>
        <w:rPr>
          <w:rFonts w:ascii="宋体" w:eastAsia="宋体" w:hAnsi="宋体"/>
          <w:b/>
          <w:sz w:val="24"/>
          <w:szCs w:val="24"/>
        </w:rPr>
        <w:t>:</w:t>
      </w:r>
      <w:r>
        <w:rPr>
          <w:rFonts w:ascii="宋体" w:eastAsia="宋体" w:hAnsi="宋体" w:hint="eastAsia"/>
          <w:b/>
          <w:sz w:val="24"/>
          <w:szCs w:val="24"/>
        </w:rPr>
        <w:t>医学院学工办全体老师</w:t>
      </w:r>
    </w:p>
    <w:p w14:paraId="70A32D1F" w14:textId="77777777" w:rsidR="00E4022A" w:rsidRDefault="00286955">
      <w:pPr>
        <w:spacing w:line="360" w:lineRule="auto"/>
        <w:rPr>
          <w:rFonts w:ascii="宋体" w:eastAsia="宋体" w:hAnsi="宋体"/>
          <w:sz w:val="24"/>
          <w:szCs w:val="24"/>
        </w:rPr>
      </w:pPr>
      <w:r>
        <w:rPr>
          <w:rFonts w:ascii="宋体" w:eastAsia="宋体" w:hAnsi="宋体" w:hint="eastAsia"/>
          <w:sz w:val="24"/>
          <w:szCs w:val="24"/>
          <w:lang w:eastAsia="zh-Hans"/>
        </w:rPr>
        <w:t>C</w:t>
      </w:r>
      <w:r>
        <w:rPr>
          <w:rFonts w:ascii="宋体" w:eastAsia="宋体" w:hAnsi="宋体" w:hint="eastAsia"/>
          <w:sz w:val="24"/>
          <w:szCs w:val="24"/>
        </w:rPr>
        <w:t>：梅之韵舞蹈队的队员们的活力真是令人印象深刻啊！我都感觉接下来的一年动力更足了！</w:t>
      </w:r>
    </w:p>
    <w:p w14:paraId="3F06E1B1" w14:textId="77777777" w:rsidR="00E4022A" w:rsidRDefault="00286955">
      <w:pPr>
        <w:spacing w:line="360" w:lineRule="auto"/>
        <w:rPr>
          <w:del w:id="261" w:author="dell" w:date="2020-12-29T11:29:00Z"/>
          <w:rFonts w:ascii="宋体" w:eastAsia="宋体" w:hAnsi="宋体"/>
          <w:sz w:val="24"/>
          <w:szCs w:val="24"/>
        </w:rPr>
      </w:pPr>
      <w:r>
        <w:rPr>
          <w:rFonts w:ascii="宋体" w:eastAsia="宋体" w:hAnsi="宋体" w:hint="eastAsia"/>
          <w:sz w:val="24"/>
          <w:szCs w:val="24"/>
          <w:lang w:eastAsia="zh-Hans"/>
        </w:rPr>
        <w:t>D</w:t>
      </w:r>
      <w:r>
        <w:rPr>
          <w:rFonts w:ascii="宋体" w:eastAsia="宋体" w:hAnsi="宋体" w:hint="eastAsia"/>
          <w:sz w:val="24"/>
          <w:szCs w:val="24"/>
        </w:rPr>
        <w:t>：确实如此</w:t>
      </w:r>
      <w:del w:id="262" w:author="dell" w:date="2020-12-29T11:29:00Z">
        <w:r>
          <w:rPr>
            <w:rFonts w:ascii="宋体" w:eastAsia="宋体" w:hAnsi="宋体" w:hint="eastAsia"/>
            <w:sz w:val="24"/>
            <w:szCs w:val="24"/>
          </w:rPr>
          <w:delText>，看着咱们舞蹈队队员们的青春活力，咱们的学工办老师们想来也按耐不住了。江楚，看完梅之韵舞蹈队的表演，你来说说，在你眼中，青春是什么样的。</w:delText>
        </w:r>
      </w:del>
    </w:p>
    <w:p w14:paraId="060D1EA4" w14:textId="77777777" w:rsidR="00E4022A" w:rsidRDefault="00286955">
      <w:pPr>
        <w:spacing w:line="360" w:lineRule="auto"/>
        <w:rPr>
          <w:del w:id="263" w:author="dell" w:date="2020-12-29T11:29:00Z"/>
          <w:rFonts w:ascii="宋体" w:eastAsia="宋体" w:hAnsi="宋体"/>
          <w:sz w:val="24"/>
          <w:szCs w:val="24"/>
        </w:rPr>
      </w:pPr>
      <w:del w:id="264" w:author="dell" w:date="2020-12-29T11:29:00Z">
        <w:r>
          <w:rPr>
            <w:rFonts w:ascii="宋体" w:eastAsia="宋体" w:hAnsi="宋体" w:hint="eastAsia"/>
            <w:sz w:val="24"/>
            <w:szCs w:val="24"/>
          </w:rPr>
          <w:delText>A</w:delText>
        </w:r>
        <w:r>
          <w:rPr>
            <w:rFonts w:ascii="宋体" w:eastAsia="宋体" w:hAnsi="宋体" w:hint="eastAsia"/>
            <w:sz w:val="24"/>
            <w:szCs w:val="24"/>
          </w:rPr>
          <w:delText>：在我眼中，青春是一簇鲜艳盛开的花，耕耘满园春色，托起生命的希望；青春还是一团激情燃烧的火，肩负着使命，闪耀着生命的光辉。</w:delText>
        </w:r>
      </w:del>
    </w:p>
    <w:p w14:paraId="405D3D2A" w14:textId="77777777" w:rsidR="00E4022A" w:rsidRDefault="00286955">
      <w:pPr>
        <w:spacing w:line="360" w:lineRule="auto"/>
        <w:rPr>
          <w:rFonts w:ascii="宋体" w:eastAsia="宋体" w:hAnsi="宋体"/>
          <w:sz w:val="24"/>
          <w:szCs w:val="24"/>
        </w:rPr>
      </w:pPr>
      <w:del w:id="265" w:author="dell" w:date="2020-12-29T11:29:00Z">
        <w:r>
          <w:rPr>
            <w:rFonts w:ascii="宋体" w:eastAsia="宋体" w:hAnsi="宋体" w:hint="eastAsia"/>
            <w:sz w:val="24"/>
            <w:szCs w:val="24"/>
          </w:rPr>
          <w:delText>B</w:delText>
        </w:r>
        <w:r>
          <w:rPr>
            <w:rFonts w:ascii="宋体" w:eastAsia="宋体" w:hAnsi="宋体" w:hint="eastAsia"/>
            <w:sz w:val="24"/>
            <w:szCs w:val="24"/>
          </w:rPr>
          <w:delText>：下面让我们怀着一颗感恩的心，</w:delText>
        </w:r>
      </w:del>
      <w:ins w:id="266" w:author="dell" w:date="2020-12-29T11:29:00Z">
        <w:r>
          <w:rPr>
            <w:rFonts w:ascii="宋体" w:eastAsia="宋体" w:hAnsi="宋体" w:hint="eastAsia"/>
            <w:sz w:val="24"/>
            <w:szCs w:val="24"/>
          </w:rPr>
          <w:t>。另外除了退休教职工的节目，每年的晚会上</w:t>
        </w:r>
        <w:r>
          <w:rPr>
            <w:rFonts w:ascii="宋体" w:eastAsia="宋体" w:hAnsi="宋体" w:hint="eastAsia"/>
            <w:sz w:val="24"/>
            <w:szCs w:val="24"/>
          </w:rPr>
          <w:t>，还有另外一道欢脱的身影，让大家来猜猜看，他们是谁呢？</w:t>
        </w:r>
        <w:r>
          <w:rPr>
            <w:rFonts w:ascii="宋体" w:eastAsia="宋体" w:hAnsi="宋体" w:hint="eastAsia"/>
            <w:sz w:val="24"/>
            <w:szCs w:val="24"/>
          </w:rPr>
          <w:t xml:space="preserve"> </w:t>
        </w:r>
      </w:ins>
      <w:del w:id="267" w:author="dell" w:date="2020-12-29T11:29:00Z">
        <w:r>
          <w:rPr>
            <w:rFonts w:ascii="宋体" w:eastAsia="宋体" w:hAnsi="宋体" w:hint="eastAsia"/>
            <w:sz w:val="24"/>
            <w:szCs w:val="24"/>
          </w:rPr>
          <w:delText>来欣赏由医学院学工办老师为我们精心准备的舞蹈《胖胖舞》，看看他们对青春又有着怎样的诠释。</w:delText>
        </w:r>
      </w:del>
    </w:p>
    <w:p w14:paraId="540047F4" w14:textId="77777777" w:rsidR="00E4022A" w:rsidRDefault="00E4022A">
      <w:pPr>
        <w:spacing w:line="360" w:lineRule="auto"/>
        <w:rPr>
          <w:rFonts w:ascii="宋体" w:eastAsia="宋体" w:hAnsi="宋体"/>
          <w:sz w:val="24"/>
          <w:szCs w:val="24"/>
        </w:rPr>
      </w:pPr>
    </w:p>
    <w:p w14:paraId="29D5315C" w14:textId="77777777" w:rsidR="00E4022A" w:rsidRDefault="00286955">
      <w:pPr>
        <w:spacing w:line="360" w:lineRule="auto"/>
        <w:rPr>
          <w:rFonts w:ascii="宋体" w:eastAsia="宋体" w:hAnsi="宋体"/>
          <w:b/>
          <w:color w:val="FF0000"/>
          <w:sz w:val="24"/>
          <w:szCs w:val="24"/>
        </w:rPr>
      </w:pPr>
      <w:r>
        <w:rPr>
          <w:rFonts w:ascii="宋体" w:eastAsia="宋体" w:hAnsi="宋体" w:hint="eastAsia"/>
          <w:b/>
          <w:color w:val="FF0000"/>
          <w:sz w:val="24"/>
          <w:szCs w:val="24"/>
        </w:rPr>
        <w:t>七</w:t>
      </w:r>
      <w:r>
        <w:rPr>
          <w:rFonts w:ascii="宋体" w:eastAsia="宋体" w:hAnsi="宋体"/>
          <w:b/>
          <w:color w:val="FF0000"/>
          <w:sz w:val="24"/>
          <w:szCs w:val="24"/>
        </w:rPr>
        <w:t>.</w:t>
      </w:r>
      <w:r>
        <w:rPr>
          <w:rFonts w:ascii="宋体" w:eastAsia="宋体" w:hAnsi="宋体" w:hint="eastAsia"/>
          <w:b/>
          <w:color w:val="FF0000"/>
          <w:sz w:val="24"/>
          <w:szCs w:val="24"/>
        </w:rPr>
        <w:t>抽奖（三等奖、特等奖抽奖）</w:t>
      </w:r>
    </w:p>
    <w:p w14:paraId="72D36877" w14:textId="77777777" w:rsidR="00E4022A" w:rsidRDefault="00286955">
      <w:pPr>
        <w:spacing w:line="360" w:lineRule="auto"/>
        <w:rPr>
          <w:rFonts w:ascii="宋体" w:eastAsia="宋体" w:hAnsi="宋体"/>
          <w:sz w:val="24"/>
          <w:szCs w:val="24"/>
        </w:rPr>
      </w:pPr>
      <w:r>
        <w:rPr>
          <w:rFonts w:ascii="宋体" w:eastAsia="宋体" w:hAnsi="宋体" w:hint="eastAsia"/>
          <w:sz w:val="24"/>
          <w:szCs w:val="24"/>
          <w:lang w:eastAsia="zh-Hans"/>
        </w:rPr>
        <w:t>E</w:t>
      </w:r>
      <w:r>
        <w:rPr>
          <w:rFonts w:ascii="宋体" w:eastAsia="宋体" w:hAnsi="宋体" w:hint="eastAsia"/>
          <w:sz w:val="24"/>
          <w:szCs w:val="24"/>
        </w:rPr>
        <w:t>：学工办的辅导员们，总是以这种独特的方式，给我们带来欢乐和祝福。终于，</w:t>
      </w:r>
      <w:r>
        <w:rPr>
          <w:rFonts w:ascii="宋体" w:eastAsia="宋体" w:hAnsi="宋体" w:hint="eastAsia"/>
          <w:sz w:val="24"/>
          <w:szCs w:val="24"/>
          <w:lang w:eastAsia="zh-Hans"/>
        </w:rPr>
        <w:t>我们又等到了</w:t>
      </w:r>
      <w:r>
        <w:rPr>
          <w:rFonts w:ascii="宋体" w:eastAsia="宋体" w:hAnsi="宋体" w:hint="eastAsia"/>
          <w:sz w:val="24"/>
          <w:szCs w:val="24"/>
        </w:rPr>
        <w:t>万众期待的抽奖环节啦！接下来，我们将要</w:t>
      </w:r>
      <w:r>
        <w:rPr>
          <w:rFonts w:ascii="仿宋" w:eastAsia="仿宋" w:hAnsi="仿宋" w:cs="仿宋" w:hint="eastAsia"/>
          <w:sz w:val="24"/>
          <w:szCs w:val="24"/>
        </w:rPr>
        <w:t>抽取的是，</w:t>
      </w:r>
      <w:r>
        <w:rPr>
          <w:rFonts w:ascii="宋体" w:eastAsia="宋体" w:hAnsi="宋体" w:hint="eastAsia"/>
          <w:sz w:val="24"/>
          <w:szCs w:val="24"/>
        </w:rPr>
        <w:t>今晚的三等奖和特等奖！</w:t>
      </w:r>
    </w:p>
    <w:p w14:paraId="335B9976" w14:textId="77777777" w:rsidR="00E4022A" w:rsidRDefault="00286955">
      <w:pPr>
        <w:spacing w:line="360" w:lineRule="auto"/>
        <w:rPr>
          <w:rFonts w:ascii="宋体" w:eastAsia="宋体" w:hAnsi="宋体"/>
          <w:sz w:val="24"/>
          <w:szCs w:val="24"/>
        </w:rPr>
      </w:pPr>
      <w:r>
        <w:rPr>
          <w:rFonts w:ascii="宋体" w:eastAsia="宋体" w:hAnsi="宋体" w:hint="eastAsia"/>
          <w:sz w:val="24"/>
          <w:szCs w:val="24"/>
          <w:lang w:eastAsia="zh-Hans"/>
        </w:rPr>
        <w:t>F</w:t>
      </w:r>
      <w:r>
        <w:rPr>
          <w:rFonts w:ascii="宋体" w:eastAsia="宋体" w:hAnsi="宋体" w:hint="eastAsia"/>
          <w:sz w:val="24"/>
          <w:szCs w:val="24"/>
        </w:rPr>
        <w:t>：不知今年在座的哪位幸运儿能够获得我们的神秘奖品呢？让我们拭目以待</w:t>
      </w:r>
    </w:p>
    <w:p w14:paraId="5C1B2400" w14:textId="77777777" w:rsidR="00E4022A" w:rsidRDefault="00286955">
      <w:pPr>
        <w:spacing w:line="264" w:lineRule="auto"/>
        <w:rPr>
          <w:rFonts w:ascii="仿宋" w:eastAsia="仿宋" w:hAnsi="仿宋" w:cs="仿宋"/>
          <w:sz w:val="24"/>
          <w:szCs w:val="24"/>
        </w:rPr>
      </w:pPr>
      <w:r>
        <w:rPr>
          <w:rFonts w:ascii="仿宋" w:eastAsia="仿宋" w:hAnsi="仿宋" w:cs="仿宋" w:hint="eastAsia"/>
          <w:sz w:val="24"/>
          <w:szCs w:val="24"/>
          <w:lang w:eastAsia="zh-Hans"/>
        </w:rPr>
        <w:t>E</w:t>
      </w:r>
      <w:r>
        <w:rPr>
          <w:rFonts w:ascii="仿宋" w:eastAsia="仿宋" w:hAnsi="仿宋" w:cs="仿宋" w:hint="eastAsia"/>
          <w:sz w:val="24"/>
          <w:szCs w:val="24"/>
        </w:rPr>
        <w:t>：首先我们抽取三等奖。一会大屏幕上将会出现</w:t>
      </w:r>
      <w:r>
        <w:rPr>
          <w:rFonts w:ascii="仿宋" w:eastAsia="仿宋" w:hAnsi="仿宋" w:cs="仿宋" w:hint="eastAsia"/>
          <w:sz w:val="24"/>
          <w:szCs w:val="24"/>
        </w:rPr>
        <w:t>5</w:t>
      </w:r>
      <w:r>
        <w:rPr>
          <w:rFonts w:ascii="仿宋" w:eastAsia="仿宋" w:hAnsi="仿宋" w:cs="仿宋" w:hint="eastAsia"/>
          <w:sz w:val="24"/>
          <w:szCs w:val="24"/>
        </w:rPr>
        <w:t>个手机号码，所有的观众朋友们请以最快的速度拨打这个电话，最先拨通的观众就可以获得今晚的三等奖哦。</w:t>
      </w:r>
      <w:r>
        <w:rPr>
          <w:rFonts w:ascii="仿宋" w:eastAsia="仿宋" w:hAnsi="仿宋" w:cs="仿宋" w:hint="eastAsia"/>
          <w:sz w:val="24"/>
          <w:szCs w:val="24"/>
          <w:lang w:eastAsia="zh-Hans"/>
        </w:rPr>
        <w:t>请大家做好准备哦！我数到三，大屏幕上将出现五位</w:t>
      </w:r>
      <w:r>
        <w:rPr>
          <w:rFonts w:ascii="仿宋" w:eastAsia="仿宋" w:hAnsi="仿宋" w:cs="仿宋" w:hint="eastAsia"/>
          <w:sz w:val="24"/>
          <w:szCs w:val="24"/>
        </w:rPr>
        <w:t>工作人员</w:t>
      </w:r>
      <w:r>
        <w:rPr>
          <w:rFonts w:ascii="仿宋" w:eastAsia="仿宋" w:hAnsi="仿宋" w:cs="仿宋" w:hint="eastAsia"/>
          <w:sz w:val="24"/>
          <w:szCs w:val="24"/>
          <w:lang w:eastAsia="zh-Hans"/>
        </w:rPr>
        <w:t>的手机号，</w:t>
      </w:r>
      <w:r>
        <w:rPr>
          <w:rFonts w:ascii="仿宋" w:eastAsia="仿宋" w:hAnsi="仿宋" w:cs="仿宋" w:hint="eastAsia"/>
          <w:sz w:val="24"/>
          <w:szCs w:val="24"/>
        </w:rPr>
        <w:t>现场三等奖的抽奖即将开始，</w:t>
      </w:r>
      <w:r>
        <w:rPr>
          <w:rFonts w:ascii="仿宋" w:eastAsia="仿宋" w:hAnsi="仿宋" w:cs="仿宋" w:hint="eastAsia"/>
          <w:sz w:val="24"/>
          <w:szCs w:val="24"/>
          <w:lang w:eastAsia="zh-Hans"/>
        </w:rPr>
        <w:t>大家准备好了吗！</w:t>
      </w:r>
    </w:p>
    <w:p w14:paraId="1840EF91" w14:textId="77777777" w:rsidR="00E4022A" w:rsidRDefault="00286955">
      <w:pPr>
        <w:spacing w:line="264" w:lineRule="auto"/>
        <w:rPr>
          <w:rFonts w:ascii="仿宋" w:eastAsia="仿宋" w:hAnsi="仿宋" w:cs="仿宋"/>
          <w:sz w:val="24"/>
          <w:szCs w:val="24"/>
          <w:lang w:eastAsia="zh-Hans"/>
        </w:rPr>
      </w:pPr>
      <w:r>
        <w:rPr>
          <w:rFonts w:ascii="仿宋" w:eastAsia="仿宋" w:hAnsi="仿宋" w:cs="仿宋" w:hint="eastAsia"/>
          <w:sz w:val="24"/>
          <w:szCs w:val="24"/>
          <w:lang w:eastAsia="zh-Hans"/>
        </w:rPr>
        <w:t>F</w:t>
      </w:r>
      <w:r>
        <w:rPr>
          <w:rFonts w:ascii="仿宋" w:eastAsia="仿宋" w:hAnsi="仿宋" w:cs="仿宋" w:hint="eastAsia"/>
          <w:sz w:val="24"/>
          <w:szCs w:val="24"/>
        </w:rPr>
        <w:t>：恭喜这五位同学，现在公布五个手机尾号。请这五位幸运观众到舞台右侧领取奖品。</w:t>
      </w:r>
    </w:p>
    <w:p w14:paraId="0E333FCE" w14:textId="77777777" w:rsidR="00E4022A" w:rsidRDefault="00286955">
      <w:pPr>
        <w:spacing w:line="264" w:lineRule="auto"/>
        <w:rPr>
          <w:rFonts w:ascii="仿宋" w:eastAsia="仿宋" w:hAnsi="仿宋" w:cs="仿宋"/>
          <w:sz w:val="24"/>
          <w:szCs w:val="24"/>
        </w:rPr>
      </w:pPr>
      <w:r>
        <w:rPr>
          <w:rFonts w:ascii="仿宋" w:eastAsia="仿宋" w:hAnsi="仿宋" w:cs="仿宋" w:hint="eastAsia"/>
          <w:sz w:val="24"/>
          <w:szCs w:val="24"/>
          <w:lang w:eastAsia="zh-Hans"/>
        </w:rPr>
        <w:t>E</w:t>
      </w:r>
      <w:r>
        <w:rPr>
          <w:rFonts w:ascii="仿宋" w:eastAsia="仿宋" w:hAnsi="仿宋" w:cs="仿宋" w:hint="eastAsia"/>
          <w:sz w:val="24"/>
          <w:szCs w:val="24"/>
        </w:rPr>
        <w:t>:</w:t>
      </w:r>
      <w:r>
        <w:rPr>
          <w:rFonts w:ascii="仿宋" w:eastAsia="仿宋" w:hAnsi="仿宋" w:cs="仿宋" w:hint="eastAsia"/>
          <w:sz w:val="24"/>
          <w:szCs w:val="24"/>
          <w:lang w:eastAsia="zh-Hans"/>
        </w:rPr>
        <w:t>下面，</w:t>
      </w:r>
      <w:r>
        <w:rPr>
          <w:rFonts w:ascii="仿宋" w:eastAsia="仿宋" w:hAnsi="仿宋" w:cs="仿宋" w:hint="eastAsia"/>
          <w:sz w:val="24"/>
          <w:szCs w:val="24"/>
        </w:rPr>
        <w:t>最激动人心的时刻到了，我听说今天的特等奖非常的吸引人，在这啊我们就不卖关子了，</w:t>
      </w:r>
      <w:r>
        <w:rPr>
          <w:rFonts w:ascii="仿宋" w:eastAsia="仿宋" w:hAnsi="仿宋" w:cs="仿宋" w:hint="eastAsia"/>
          <w:sz w:val="24"/>
          <w:szCs w:val="24"/>
          <w:lang w:eastAsia="zh-Hans"/>
        </w:rPr>
        <w:t>让我们有请</w:t>
      </w:r>
      <w:r>
        <w:rPr>
          <w:rFonts w:ascii="仿宋" w:eastAsia="仿宋" w:hAnsi="仿宋" w:cs="仿宋" w:hint="eastAsia"/>
          <w:sz w:val="24"/>
          <w:szCs w:val="24"/>
        </w:rPr>
        <w:t>医学院党委常务副书记夏标泉老师</w:t>
      </w:r>
      <w:r>
        <w:rPr>
          <w:rFonts w:ascii="仿宋" w:eastAsia="仿宋" w:hAnsi="仿宋" w:cs="仿宋" w:hint="eastAsia"/>
          <w:sz w:val="24"/>
          <w:szCs w:val="24"/>
          <w:lang w:eastAsia="zh-Hans"/>
        </w:rPr>
        <w:t>来到台上为我们</w:t>
      </w:r>
      <w:r>
        <w:rPr>
          <w:rFonts w:ascii="仿宋" w:eastAsia="仿宋" w:hAnsi="仿宋" w:cs="仿宋" w:hint="eastAsia"/>
          <w:sz w:val="24"/>
          <w:szCs w:val="24"/>
        </w:rPr>
        <w:t>抽出</w:t>
      </w:r>
      <w:r>
        <w:rPr>
          <w:rFonts w:ascii="仿宋" w:eastAsia="仿宋" w:hAnsi="仿宋" w:cs="仿宋" w:hint="eastAsia"/>
          <w:sz w:val="24"/>
          <w:szCs w:val="24"/>
          <w:lang w:eastAsia="zh-Hans"/>
        </w:rPr>
        <w:t>今晚特等奖的获得者，</w:t>
      </w:r>
      <w:r>
        <w:rPr>
          <w:rFonts w:ascii="仿宋" w:eastAsia="仿宋" w:hAnsi="仿宋" w:cs="仿宋" w:hint="eastAsia"/>
          <w:sz w:val="24"/>
          <w:szCs w:val="24"/>
        </w:rPr>
        <w:t>掌声有请</w:t>
      </w:r>
    </w:p>
    <w:p w14:paraId="5F23892B" w14:textId="77777777" w:rsidR="00E4022A" w:rsidRDefault="00286955">
      <w:pPr>
        <w:spacing w:line="264" w:lineRule="auto"/>
        <w:rPr>
          <w:rFonts w:ascii="仿宋" w:eastAsia="仿宋" w:hAnsi="仿宋" w:cs="仿宋"/>
          <w:sz w:val="24"/>
          <w:szCs w:val="24"/>
          <w:lang w:eastAsia="zh-Hans"/>
        </w:rPr>
      </w:pPr>
      <w:r>
        <w:rPr>
          <w:rFonts w:ascii="仿宋" w:eastAsia="仿宋" w:hAnsi="仿宋" w:cs="仿宋" w:hint="eastAsia"/>
          <w:sz w:val="24"/>
          <w:szCs w:val="24"/>
        </w:rPr>
        <w:t>（礼仪送</w:t>
      </w:r>
      <w:r>
        <w:rPr>
          <w:rFonts w:ascii="仿宋" w:eastAsia="仿宋" w:hAnsi="仿宋" w:cs="仿宋" w:hint="eastAsia"/>
          <w:sz w:val="24"/>
          <w:szCs w:val="24"/>
        </w:rPr>
        <w:t>抽奖箱，领导站中间）</w:t>
      </w:r>
    </w:p>
    <w:p w14:paraId="71520D76" w14:textId="77777777" w:rsidR="00E4022A" w:rsidRDefault="00286955">
      <w:pPr>
        <w:spacing w:line="264" w:lineRule="auto"/>
        <w:rPr>
          <w:rFonts w:ascii="仿宋" w:eastAsia="仿宋" w:hAnsi="仿宋" w:cs="仿宋"/>
          <w:sz w:val="24"/>
          <w:szCs w:val="24"/>
        </w:rPr>
      </w:pPr>
      <w:r>
        <w:rPr>
          <w:rFonts w:ascii="仿宋" w:eastAsia="仿宋" w:hAnsi="仿宋" w:cs="仿宋" w:hint="eastAsia"/>
          <w:sz w:val="24"/>
          <w:szCs w:val="24"/>
          <w:lang w:eastAsia="zh-Hans"/>
        </w:rPr>
        <w:t>F</w:t>
      </w:r>
      <w:r>
        <w:rPr>
          <w:rFonts w:ascii="仿宋" w:eastAsia="仿宋" w:hAnsi="仿宋" w:cs="仿宋" w:hint="eastAsia"/>
          <w:sz w:val="24"/>
          <w:szCs w:val="24"/>
        </w:rPr>
        <w:t>:</w:t>
      </w:r>
      <w:r>
        <w:rPr>
          <w:rFonts w:ascii="仿宋" w:eastAsia="仿宋" w:hAnsi="仿宋" w:cs="仿宋" w:hint="eastAsia"/>
          <w:sz w:val="24"/>
          <w:szCs w:val="24"/>
          <w:lang w:eastAsia="zh-Hans"/>
        </w:rPr>
        <w:t>感谢</w:t>
      </w:r>
      <w:r>
        <w:rPr>
          <w:rFonts w:ascii="仿宋" w:eastAsia="仿宋" w:hAnsi="仿宋" w:cs="仿宋" w:hint="eastAsia"/>
          <w:sz w:val="24"/>
          <w:szCs w:val="24"/>
        </w:rPr>
        <w:t>夏书记</w:t>
      </w:r>
      <w:r>
        <w:rPr>
          <w:rFonts w:ascii="仿宋" w:eastAsia="仿宋" w:hAnsi="仿宋" w:cs="仿宋" w:hint="eastAsia"/>
          <w:sz w:val="24"/>
          <w:szCs w:val="24"/>
          <w:lang w:eastAsia="zh-Hans"/>
        </w:rPr>
        <w:t>，同时恭喜这位超级幸运的同学</w:t>
      </w:r>
      <w:r>
        <w:rPr>
          <w:rFonts w:ascii="仿宋" w:eastAsia="仿宋" w:hAnsi="仿宋" w:cs="仿宋" w:hint="eastAsia"/>
          <w:sz w:val="24"/>
          <w:szCs w:val="24"/>
          <w:lang w:eastAsia="zh-Hans"/>
        </w:rPr>
        <w:t>/</w:t>
      </w:r>
      <w:r>
        <w:rPr>
          <w:rFonts w:ascii="仿宋" w:eastAsia="仿宋" w:hAnsi="仿宋" w:cs="仿宋" w:hint="eastAsia"/>
          <w:sz w:val="24"/>
          <w:szCs w:val="24"/>
          <w:lang w:eastAsia="zh-Hans"/>
        </w:rPr>
        <w:t>老师，</w:t>
      </w:r>
      <w:r>
        <w:rPr>
          <w:rFonts w:ascii="仿宋" w:eastAsia="仿宋" w:hAnsi="仿宋" w:cs="仿宋" w:hint="eastAsia"/>
          <w:sz w:val="24"/>
          <w:szCs w:val="24"/>
        </w:rPr>
        <w:t>请这位幸运儿前往舞台领奖，有请夏书记为其颁发特等奖并合影留念。</w:t>
      </w:r>
    </w:p>
    <w:p w14:paraId="73DB55B6" w14:textId="77777777" w:rsidR="00E4022A" w:rsidRDefault="00286955">
      <w:pPr>
        <w:spacing w:line="264" w:lineRule="auto"/>
        <w:rPr>
          <w:rFonts w:ascii="仿宋" w:eastAsia="仿宋" w:hAnsi="仿宋" w:cs="仿宋"/>
          <w:sz w:val="24"/>
          <w:szCs w:val="24"/>
        </w:rPr>
      </w:pPr>
      <w:r>
        <w:rPr>
          <w:rFonts w:ascii="仿宋" w:eastAsia="仿宋" w:hAnsi="仿宋" w:cs="仿宋" w:hint="eastAsia"/>
          <w:sz w:val="24"/>
          <w:szCs w:val="24"/>
          <w:lang w:eastAsia="zh-Hans"/>
        </w:rPr>
        <w:t>E</w:t>
      </w:r>
      <w:r>
        <w:rPr>
          <w:rFonts w:ascii="仿宋" w:eastAsia="仿宋" w:hAnsi="仿宋" w:cs="仿宋" w:hint="eastAsia"/>
          <w:sz w:val="24"/>
          <w:szCs w:val="24"/>
        </w:rPr>
        <w:t>：请夏书记移步台下稍作休息。请获奖同学留步……（简单采访并发表获奖感言）</w:t>
      </w:r>
    </w:p>
    <w:p w14:paraId="40740C0C" w14:textId="77777777" w:rsidR="00E4022A" w:rsidRDefault="00286955">
      <w:pPr>
        <w:spacing w:line="264" w:lineRule="auto"/>
        <w:rPr>
          <w:rFonts w:ascii="仿宋" w:eastAsia="仿宋" w:hAnsi="仿宋" w:cs="仿宋"/>
          <w:sz w:val="24"/>
          <w:szCs w:val="24"/>
        </w:rPr>
      </w:pPr>
      <w:r>
        <w:rPr>
          <w:rFonts w:ascii="仿宋" w:eastAsia="仿宋" w:hAnsi="仿宋" w:cs="仿宋" w:hint="eastAsia"/>
          <w:sz w:val="24"/>
          <w:szCs w:val="24"/>
          <w:lang w:eastAsia="zh-Hans"/>
        </w:rPr>
        <w:t>F</w:t>
      </w:r>
      <w:r>
        <w:rPr>
          <w:rFonts w:ascii="仿宋" w:eastAsia="仿宋" w:hAnsi="仿宋" w:cs="仿宋" w:hint="eastAsia"/>
          <w:sz w:val="24"/>
          <w:szCs w:val="24"/>
        </w:rPr>
        <w:t>：祝贺这位获奖同学，希望这一份好运能够陪伴你们的</w:t>
      </w:r>
      <w:r>
        <w:rPr>
          <w:rFonts w:ascii="仿宋" w:eastAsia="仿宋" w:hAnsi="仿宋" w:cs="仿宋" w:hint="eastAsia"/>
          <w:sz w:val="24"/>
          <w:szCs w:val="24"/>
        </w:rPr>
        <w:t>2</w:t>
      </w:r>
      <w:r>
        <w:rPr>
          <w:rFonts w:ascii="仿宋" w:eastAsia="仿宋" w:hAnsi="仿宋" w:cs="仿宋"/>
          <w:sz w:val="24"/>
          <w:szCs w:val="24"/>
        </w:rPr>
        <w:t>021</w:t>
      </w:r>
      <w:r>
        <w:rPr>
          <w:rFonts w:ascii="仿宋" w:eastAsia="仿宋" w:hAnsi="仿宋" w:cs="仿宋" w:hint="eastAsia"/>
          <w:sz w:val="24"/>
          <w:szCs w:val="24"/>
        </w:rPr>
        <w:t>，恭喜你！</w:t>
      </w:r>
    </w:p>
    <w:p w14:paraId="3EFEF59C" w14:textId="77777777" w:rsidR="00E4022A" w:rsidRDefault="00286955">
      <w:pPr>
        <w:spacing w:line="264" w:lineRule="auto"/>
        <w:rPr>
          <w:rFonts w:ascii="仿宋" w:eastAsia="仿宋" w:hAnsi="仿宋" w:cs="仿宋"/>
          <w:sz w:val="24"/>
          <w:szCs w:val="24"/>
        </w:rPr>
      </w:pPr>
      <w:r>
        <w:rPr>
          <w:rFonts w:ascii="仿宋" w:eastAsia="仿宋" w:hAnsi="仿宋" w:cs="仿宋" w:hint="eastAsia"/>
          <w:sz w:val="24"/>
          <w:szCs w:val="24"/>
          <w:lang w:eastAsia="zh-Hans"/>
        </w:rPr>
        <w:t>E</w:t>
      </w:r>
      <w:r>
        <w:rPr>
          <w:rFonts w:ascii="仿宋" w:eastAsia="仿宋" w:hAnsi="仿宋" w:cs="仿宋" w:hint="eastAsia"/>
          <w:sz w:val="24"/>
          <w:szCs w:val="24"/>
        </w:rPr>
        <w:t>：线上的同学们，我们再次公布线上抽奖方式！</w:t>
      </w:r>
    </w:p>
    <w:p w14:paraId="562145ED" w14:textId="77777777" w:rsidR="00E4022A" w:rsidRDefault="00E4022A">
      <w:pPr>
        <w:spacing w:line="264" w:lineRule="auto"/>
        <w:rPr>
          <w:ins w:id="268" w:author="dell" w:date="2020-12-29T12:14:00Z"/>
          <w:rFonts w:ascii="仿宋" w:eastAsia="仿宋" w:hAnsi="仿宋" w:cs="仿宋"/>
          <w:sz w:val="24"/>
          <w:szCs w:val="24"/>
        </w:rPr>
      </w:pPr>
    </w:p>
    <w:p w14:paraId="55847049" w14:textId="77777777" w:rsidR="00E4022A" w:rsidRDefault="00286955">
      <w:pPr>
        <w:spacing w:line="360" w:lineRule="auto"/>
        <w:rPr>
          <w:ins w:id="269" w:author="dell" w:date="2020-12-29T12:15:00Z"/>
          <w:rFonts w:ascii="宋体" w:eastAsia="宋体" w:hAnsi="宋体"/>
          <w:b/>
          <w:sz w:val="24"/>
          <w:szCs w:val="24"/>
        </w:rPr>
      </w:pPr>
      <w:ins w:id="270" w:author="dell" w:date="2020-12-29T12:15:00Z">
        <w:r>
          <w:rPr>
            <w:rFonts w:ascii="宋体" w:eastAsia="宋体" w:hAnsi="宋体" w:hint="eastAsia"/>
            <w:b/>
            <w:sz w:val="24"/>
            <w:szCs w:val="24"/>
          </w:rPr>
          <w:t>扫描二维码，或微信搜索浙江大学医学院团委公众号。回复“</w:t>
        </w:r>
        <w:r>
          <w:rPr>
            <w:rFonts w:ascii="宋体" w:eastAsia="宋体" w:hAnsi="宋体" w:hint="eastAsia"/>
            <w:b/>
            <w:sz w:val="24"/>
            <w:szCs w:val="24"/>
          </w:rPr>
          <w:t>2021</w:t>
        </w:r>
        <w:r>
          <w:rPr>
            <w:rFonts w:ascii="宋体" w:eastAsia="宋体" w:hAnsi="宋体" w:hint="eastAsia"/>
            <w:b/>
            <w:sz w:val="24"/>
            <w:szCs w:val="24"/>
          </w:rPr>
          <w:t>新晚”，在弹出的图片中进入抽奖小程序，我们将在晚会结束前自动开奖，请参与抽奖的老师和同学关注。</w:t>
        </w:r>
      </w:ins>
    </w:p>
    <w:p w14:paraId="54D47C88" w14:textId="77777777" w:rsidR="00E4022A" w:rsidRDefault="00286955">
      <w:pPr>
        <w:spacing w:line="360" w:lineRule="auto"/>
        <w:rPr>
          <w:ins w:id="271" w:author="dell" w:date="2020-12-29T12:15:00Z"/>
          <w:rFonts w:ascii="宋体" w:eastAsia="宋体" w:hAnsi="宋体"/>
          <w:b/>
          <w:sz w:val="24"/>
          <w:szCs w:val="24"/>
        </w:rPr>
      </w:pPr>
      <w:ins w:id="272" w:author="dell" w:date="2020-12-29T12:15:00Z">
        <w:r>
          <w:rPr>
            <w:rFonts w:ascii="宋体" w:eastAsia="宋体" w:hAnsi="宋体" w:hint="eastAsia"/>
            <w:b/>
            <w:sz w:val="24"/>
            <w:szCs w:val="24"/>
          </w:rPr>
          <w:t>（直播切在现场的大屏上。大屏上显示团委公众号二维码和线上抽奖方式）</w:t>
        </w:r>
      </w:ins>
    </w:p>
    <w:p w14:paraId="76BA4957" w14:textId="77777777" w:rsidR="00E4022A" w:rsidRDefault="00E4022A">
      <w:pPr>
        <w:spacing w:line="264" w:lineRule="auto"/>
        <w:rPr>
          <w:ins w:id="273" w:author="dell" w:date="2020-12-29T12:14:00Z"/>
          <w:rFonts w:ascii="仿宋" w:eastAsia="仿宋" w:hAnsi="仿宋" w:cs="仿宋"/>
          <w:sz w:val="24"/>
          <w:szCs w:val="24"/>
        </w:rPr>
      </w:pPr>
    </w:p>
    <w:p w14:paraId="639C89F0" w14:textId="77777777" w:rsidR="00E4022A" w:rsidRDefault="00E4022A">
      <w:pPr>
        <w:spacing w:line="264" w:lineRule="auto"/>
        <w:rPr>
          <w:del w:id="274" w:author="dell" w:date="2020-12-29T12:15:00Z"/>
          <w:rFonts w:ascii="仿宋" w:eastAsia="仿宋" w:hAnsi="仿宋" w:cs="仿宋"/>
          <w:sz w:val="24"/>
          <w:szCs w:val="24"/>
        </w:rPr>
      </w:pPr>
    </w:p>
    <w:p w14:paraId="0764956E" w14:textId="77777777" w:rsidR="00E4022A" w:rsidRDefault="00286955">
      <w:pPr>
        <w:pStyle w:val="2"/>
        <w:numPr>
          <w:ilvl w:val="0"/>
          <w:numId w:val="2"/>
        </w:numPr>
        <w:spacing w:line="264" w:lineRule="auto"/>
        <w:ind w:firstLineChars="0"/>
        <w:rPr>
          <w:del w:id="275" w:author="dell" w:date="2020-12-29T12:15:00Z"/>
          <w:rFonts w:ascii="仿宋" w:eastAsia="仿宋" w:hAnsi="仿宋" w:cs="仿宋"/>
          <w:sz w:val="24"/>
          <w:szCs w:val="24"/>
        </w:rPr>
      </w:pPr>
      <w:del w:id="276" w:author="dell" w:date="2020-12-29T12:15:00Z">
        <w:r>
          <w:rPr>
            <w:rFonts w:ascii="仿宋" w:eastAsia="仿宋" w:hAnsi="仿宋" w:cs="仿宋"/>
            <w:sz w:val="24"/>
            <w:szCs w:val="24"/>
          </w:rPr>
          <w:delText>B</w:delText>
        </w:r>
        <w:r>
          <w:rPr>
            <w:rFonts w:ascii="仿宋" w:eastAsia="仿宋" w:hAnsi="仿宋" w:cs="仿宋"/>
            <w:sz w:val="24"/>
            <w:szCs w:val="24"/>
          </w:rPr>
          <w:delText>分开念名单）</w:delText>
        </w:r>
      </w:del>
    </w:p>
    <w:p w14:paraId="38C55D40" w14:textId="77777777" w:rsidR="00E4022A" w:rsidRDefault="00E4022A">
      <w:pPr>
        <w:pStyle w:val="2"/>
        <w:spacing w:line="264" w:lineRule="auto"/>
        <w:ind w:left="720" w:firstLineChars="0" w:firstLine="0"/>
        <w:rPr>
          <w:rFonts w:ascii="仿宋" w:eastAsia="仿宋" w:hAnsi="仿宋" w:cs="仿宋"/>
          <w:sz w:val="24"/>
          <w:szCs w:val="24"/>
        </w:rPr>
      </w:pPr>
    </w:p>
    <w:p w14:paraId="06973440" w14:textId="77777777" w:rsidR="00E4022A" w:rsidRDefault="00286955">
      <w:pPr>
        <w:spacing w:line="360" w:lineRule="auto"/>
        <w:rPr>
          <w:rFonts w:ascii="宋体" w:eastAsia="宋体" w:hAnsi="宋体"/>
          <w:b/>
          <w:sz w:val="24"/>
          <w:szCs w:val="24"/>
        </w:rPr>
      </w:pPr>
      <w:r>
        <w:rPr>
          <w:rFonts w:ascii="宋体" w:eastAsia="宋体" w:hAnsi="宋体"/>
          <w:b/>
          <w:sz w:val="24"/>
          <w:szCs w:val="24"/>
        </w:rPr>
        <w:t>6.</w:t>
      </w:r>
      <w:r>
        <w:rPr>
          <w:rFonts w:ascii="宋体" w:eastAsia="宋体" w:hAnsi="宋体" w:hint="eastAsia"/>
          <w:b/>
          <w:sz w:val="24"/>
          <w:szCs w:val="24"/>
        </w:rPr>
        <w:t>合唱《星辰大海》</w:t>
      </w:r>
      <w:r>
        <w:rPr>
          <w:rFonts w:ascii="宋体" w:eastAsia="宋体" w:hAnsi="宋体" w:hint="eastAsia"/>
          <w:b/>
          <w:sz w:val="24"/>
          <w:szCs w:val="24"/>
        </w:rPr>
        <w:t xml:space="preserve"> </w:t>
      </w:r>
      <w:r>
        <w:rPr>
          <w:rFonts w:ascii="宋体" w:eastAsia="宋体" w:hAnsi="宋体"/>
          <w:b/>
          <w:sz w:val="24"/>
          <w:szCs w:val="24"/>
        </w:rPr>
        <w:t xml:space="preserve">              </w:t>
      </w:r>
      <w:r>
        <w:rPr>
          <w:rFonts w:ascii="宋体" w:eastAsia="宋体" w:hAnsi="宋体" w:hint="eastAsia"/>
          <w:b/>
          <w:sz w:val="24"/>
          <w:szCs w:val="24"/>
        </w:rPr>
        <w:t>表演者：第二临床医学院广济之声合唱团</w:t>
      </w:r>
    </w:p>
    <w:p w14:paraId="71BC201D" w14:textId="77777777" w:rsidR="00E4022A" w:rsidRDefault="00286955">
      <w:pPr>
        <w:spacing w:line="360" w:lineRule="auto"/>
        <w:rPr>
          <w:rFonts w:ascii="宋体" w:eastAsia="宋体" w:hAnsi="宋体"/>
          <w:sz w:val="24"/>
          <w:szCs w:val="24"/>
        </w:rPr>
      </w:pPr>
      <w:r>
        <w:rPr>
          <w:rFonts w:ascii="宋体" w:eastAsia="宋体" w:hAnsi="宋体" w:hint="eastAsia"/>
          <w:sz w:val="24"/>
          <w:szCs w:val="24"/>
          <w:lang w:eastAsia="zh-Hans"/>
        </w:rPr>
        <w:t>E</w:t>
      </w:r>
      <w:r>
        <w:rPr>
          <w:rFonts w:ascii="宋体" w:eastAsia="宋体" w:hAnsi="宋体" w:hint="eastAsia"/>
          <w:sz w:val="24"/>
          <w:szCs w:val="24"/>
        </w:rPr>
        <w:t>：在新年晚会的最后，我想再次提起这句大家耳熟能详的话</w:t>
      </w:r>
    </w:p>
    <w:p w14:paraId="5928E076" w14:textId="77777777" w:rsidR="00E4022A" w:rsidRDefault="00286955">
      <w:pPr>
        <w:spacing w:line="360" w:lineRule="auto"/>
        <w:rPr>
          <w:rFonts w:ascii="宋体" w:eastAsia="宋体" w:hAnsi="宋体"/>
          <w:sz w:val="24"/>
          <w:szCs w:val="24"/>
        </w:rPr>
      </w:pPr>
      <w:r>
        <w:rPr>
          <w:rFonts w:ascii="宋体" w:eastAsia="宋体" w:hAnsi="宋体" w:hint="eastAsia"/>
          <w:sz w:val="24"/>
          <w:szCs w:val="24"/>
          <w:lang w:eastAsia="zh-Hans"/>
        </w:rPr>
        <w:t>F</w:t>
      </w:r>
      <w:r>
        <w:rPr>
          <w:rFonts w:ascii="宋体" w:eastAsia="宋体" w:hAnsi="宋体" w:hint="eastAsia"/>
          <w:sz w:val="24"/>
          <w:szCs w:val="24"/>
        </w:rPr>
        <w:t>：“此刻，我们与历史上众多灿若星辰的名字一起，共享“浙大人”这一称号”，我们是浙大人，也是医学生，大不自多，海纳江河，济人寿世，不改初心，我们的征途是星辰大海！”</w:t>
      </w:r>
    </w:p>
    <w:p w14:paraId="1037E650" w14:textId="77777777" w:rsidR="00E4022A" w:rsidRDefault="00286955">
      <w:pPr>
        <w:spacing w:line="360" w:lineRule="auto"/>
        <w:rPr>
          <w:rFonts w:ascii="宋体" w:eastAsia="宋体" w:hAnsi="宋体"/>
          <w:sz w:val="24"/>
          <w:szCs w:val="24"/>
        </w:rPr>
      </w:pPr>
      <w:r>
        <w:rPr>
          <w:rFonts w:ascii="宋体" w:eastAsia="宋体" w:hAnsi="宋体" w:hint="eastAsia"/>
          <w:sz w:val="24"/>
          <w:szCs w:val="24"/>
          <w:lang w:eastAsia="zh-Hans"/>
        </w:rPr>
        <w:t>E</w:t>
      </w:r>
      <w:r>
        <w:rPr>
          <w:rFonts w:ascii="宋体" w:eastAsia="宋体" w:hAnsi="宋体" w:hint="eastAsia"/>
          <w:sz w:val="24"/>
          <w:szCs w:val="24"/>
        </w:rPr>
        <w:t>：下面，请欣赏</w:t>
      </w:r>
      <w:del w:id="277" w:author="dell" w:date="2020-12-29T12:15:00Z">
        <w:r>
          <w:rPr>
            <w:rFonts w:ascii="宋体" w:eastAsia="宋体" w:hAnsi="宋体" w:hint="eastAsia"/>
            <w:sz w:val="24"/>
            <w:szCs w:val="24"/>
          </w:rPr>
          <w:delText>最后一个</w:delText>
        </w:r>
      </w:del>
      <w:r>
        <w:rPr>
          <w:rFonts w:ascii="宋体" w:eastAsia="宋体" w:hAnsi="宋体" w:hint="eastAsia"/>
          <w:sz w:val="24"/>
          <w:szCs w:val="24"/>
        </w:rPr>
        <w:t>节目：由第二临床医学院的广济之声合唱团带来的合唱《星辰大海》</w:t>
      </w:r>
    </w:p>
    <w:p w14:paraId="4B8B3D90" w14:textId="77777777" w:rsidR="00E4022A" w:rsidRDefault="00E4022A">
      <w:pPr>
        <w:spacing w:line="360" w:lineRule="auto"/>
        <w:rPr>
          <w:rFonts w:ascii="宋体" w:eastAsia="宋体" w:hAnsi="宋体"/>
          <w:sz w:val="24"/>
          <w:szCs w:val="24"/>
        </w:rPr>
      </w:pPr>
    </w:p>
    <w:p w14:paraId="37C5A77D" w14:textId="77777777" w:rsidR="00E4022A" w:rsidRDefault="00286955">
      <w:pPr>
        <w:spacing w:line="360" w:lineRule="auto"/>
        <w:rPr>
          <w:rFonts w:ascii="宋体" w:eastAsia="宋体" w:hAnsi="宋体"/>
          <w:b/>
          <w:color w:val="C00000"/>
          <w:sz w:val="24"/>
          <w:szCs w:val="24"/>
        </w:rPr>
      </w:pPr>
      <w:r>
        <w:rPr>
          <w:rFonts w:ascii="宋体" w:eastAsia="宋体" w:hAnsi="宋体" w:hint="eastAsia"/>
          <w:b/>
          <w:color w:val="C00000"/>
          <w:sz w:val="24"/>
          <w:szCs w:val="24"/>
        </w:rPr>
        <w:t>八．结束语</w:t>
      </w:r>
    </w:p>
    <w:p w14:paraId="34B728A6" w14:textId="77777777" w:rsidR="00E4022A" w:rsidRDefault="00286955">
      <w:pPr>
        <w:spacing w:line="360" w:lineRule="auto"/>
        <w:rPr>
          <w:rFonts w:ascii="宋体" w:eastAsia="宋体" w:hAnsi="宋体"/>
          <w:sz w:val="24"/>
          <w:szCs w:val="24"/>
        </w:rPr>
      </w:pPr>
      <w:r>
        <w:rPr>
          <w:rFonts w:ascii="宋体" w:eastAsia="宋体" w:hAnsi="宋体" w:hint="eastAsia"/>
          <w:sz w:val="24"/>
          <w:szCs w:val="24"/>
          <w:lang w:eastAsia="zh-Hans"/>
        </w:rPr>
        <w:t>A</w:t>
      </w:r>
      <w:r>
        <w:rPr>
          <w:rFonts w:ascii="宋体" w:eastAsia="宋体" w:hAnsi="宋体" w:hint="eastAsia"/>
          <w:sz w:val="24"/>
          <w:szCs w:val="24"/>
        </w:rPr>
        <w:t>：今夜，我们的</w:t>
      </w:r>
      <w:r>
        <w:rPr>
          <w:rFonts w:ascii="宋体" w:eastAsia="宋体" w:hAnsi="宋体"/>
          <w:sz w:val="24"/>
          <w:szCs w:val="24"/>
        </w:rPr>
        <w:t>青春在这里绽放！</w:t>
      </w:r>
    </w:p>
    <w:p w14:paraId="719F31A8" w14:textId="77777777" w:rsidR="00E4022A" w:rsidRDefault="00286955">
      <w:pPr>
        <w:spacing w:line="360" w:lineRule="auto"/>
        <w:rPr>
          <w:rFonts w:ascii="宋体" w:eastAsia="宋体" w:hAnsi="宋体"/>
          <w:sz w:val="24"/>
          <w:szCs w:val="24"/>
        </w:rPr>
      </w:pPr>
      <w:r>
        <w:rPr>
          <w:rFonts w:ascii="宋体" w:eastAsia="宋体" w:hAnsi="宋体" w:hint="eastAsia"/>
          <w:sz w:val="24"/>
          <w:szCs w:val="24"/>
          <w:lang w:eastAsia="zh-Hans"/>
        </w:rPr>
        <w:t>B</w:t>
      </w:r>
      <w:r>
        <w:rPr>
          <w:rFonts w:ascii="宋体" w:eastAsia="宋体" w:hAnsi="宋体" w:hint="eastAsia"/>
          <w:sz w:val="24"/>
          <w:szCs w:val="24"/>
        </w:rPr>
        <w:t>：今夜，我们的</w:t>
      </w:r>
      <w:r>
        <w:rPr>
          <w:rFonts w:ascii="宋体" w:eastAsia="宋体" w:hAnsi="宋体"/>
          <w:sz w:val="24"/>
          <w:szCs w:val="24"/>
        </w:rPr>
        <w:t>故事在这里上演！</w:t>
      </w:r>
    </w:p>
    <w:p w14:paraId="0340F392" w14:textId="77777777" w:rsidR="00E4022A" w:rsidRDefault="00286955">
      <w:pPr>
        <w:spacing w:line="360" w:lineRule="auto"/>
        <w:rPr>
          <w:rFonts w:ascii="宋体" w:eastAsia="宋体" w:hAnsi="宋体"/>
          <w:sz w:val="24"/>
          <w:szCs w:val="24"/>
        </w:rPr>
      </w:pPr>
      <w:r>
        <w:rPr>
          <w:rFonts w:ascii="宋体" w:eastAsia="宋体" w:hAnsi="宋体" w:hint="eastAsia"/>
          <w:sz w:val="24"/>
          <w:szCs w:val="24"/>
          <w:lang w:eastAsia="zh-Hans"/>
        </w:rPr>
        <w:t>C</w:t>
      </w:r>
      <w:r>
        <w:rPr>
          <w:rFonts w:ascii="宋体" w:eastAsia="宋体" w:hAnsi="宋体" w:hint="eastAsia"/>
          <w:sz w:val="24"/>
          <w:szCs w:val="24"/>
        </w:rPr>
        <w:t>：今夜，我们用</w:t>
      </w:r>
      <w:r>
        <w:rPr>
          <w:rFonts w:ascii="宋体" w:eastAsia="宋体" w:hAnsi="宋体"/>
          <w:sz w:val="24"/>
          <w:szCs w:val="24"/>
        </w:rPr>
        <w:t>全部的热情</w:t>
      </w:r>
      <w:r>
        <w:rPr>
          <w:rFonts w:ascii="宋体" w:eastAsia="宋体" w:hAnsi="宋体" w:hint="eastAsia"/>
          <w:sz w:val="24"/>
          <w:szCs w:val="24"/>
        </w:rPr>
        <w:t>，编织绚烂的</w:t>
      </w:r>
      <w:r>
        <w:rPr>
          <w:rFonts w:ascii="宋体" w:eastAsia="宋体" w:hAnsi="宋体"/>
          <w:sz w:val="24"/>
          <w:szCs w:val="24"/>
        </w:rPr>
        <w:t>梦想</w:t>
      </w:r>
      <w:r>
        <w:rPr>
          <w:rFonts w:ascii="宋体" w:eastAsia="宋体" w:hAnsi="宋体" w:hint="eastAsia"/>
          <w:sz w:val="24"/>
          <w:szCs w:val="24"/>
        </w:rPr>
        <w:t>！</w:t>
      </w:r>
    </w:p>
    <w:p w14:paraId="6DCCCD20" w14:textId="77777777" w:rsidR="00E4022A" w:rsidRDefault="00286955">
      <w:pPr>
        <w:spacing w:line="360" w:lineRule="auto"/>
        <w:rPr>
          <w:rFonts w:ascii="宋体" w:eastAsia="宋体" w:hAnsi="宋体"/>
          <w:sz w:val="24"/>
          <w:szCs w:val="24"/>
        </w:rPr>
      </w:pPr>
      <w:r>
        <w:rPr>
          <w:rFonts w:ascii="宋体" w:eastAsia="宋体" w:hAnsi="宋体" w:hint="eastAsia"/>
          <w:sz w:val="24"/>
          <w:szCs w:val="24"/>
          <w:lang w:eastAsia="zh-Hans"/>
        </w:rPr>
        <w:t>D</w:t>
      </w:r>
      <w:r>
        <w:rPr>
          <w:rFonts w:ascii="宋体" w:eastAsia="宋体" w:hAnsi="宋体" w:hint="eastAsia"/>
          <w:sz w:val="24"/>
          <w:szCs w:val="24"/>
        </w:rPr>
        <w:t>：今夜，我们用坚定的信念，踏上明日的征程！</w:t>
      </w:r>
    </w:p>
    <w:p w14:paraId="64E64175" w14:textId="77777777" w:rsidR="00E4022A" w:rsidRDefault="00286955">
      <w:pPr>
        <w:spacing w:line="360" w:lineRule="auto"/>
        <w:rPr>
          <w:rFonts w:ascii="宋体" w:eastAsia="宋体" w:hAnsi="宋体"/>
          <w:sz w:val="24"/>
          <w:szCs w:val="24"/>
        </w:rPr>
      </w:pPr>
      <w:r>
        <w:rPr>
          <w:rFonts w:ascii="宋体" w:eastAsia="宋体" w:hAnsi="宋体" w:hint="eastAsia"/>
          <w:sz w:val="24"/>
          <w:szCs w:val="24"/>
          <w:lang w:eastAsia="zh-Hans"/>
        </w:rPr>
        <w:t>E</w:t>
      </w:r>
      <w:r>
        <w:rPr>
          <w:rFonts w:ascii="宋体" w:eastAsia="宋体" w:hAnsi="宋体" w:hint="eastAsia"/>
          <w:sz w:val="24"/>
          <w:szCs w:val="24"/>
        </w:rPr>
        <w:t>：每一首诗、每一句话，都将陪伴我们成长！</w:t>
      </w:r>
    </w:p>
    <w:p w14:paraId="706A0795" w14:textId="77777777" w:rsidR="00E4022A" w:rsidRDefault="00286955">
      <w:pPr>
        <w:spacing w:line="360" w:lineRule="auto"/>
        <w:rPr>
          <w:rFonts w:ascii="宋体" w:eastAsia="宋体" w:hAnsi="宋体"/>
          <w:sz w:val="24"/>
          <w:szCs w:val="24"/>
        </w:rPr>
      </w:pPr>
      <w:r>
        <w:rPr>
          <w:rFonts w:ascii="宋体" w:eastAsia="宋体" w:hAnsi="宋体" w:hint="eastAsia"/>
          <w:sz w:val="24"/>
          <w:szCs w:val="24"/>
          <w:lang w:eastAsia="zh-Hans"/>
        </w:rPr>
        <w:t>F</w:t>
      </w:r>
      <w:r>
        <w:rPr>
          <w:rFonts w:ascii="宋体" w:eastAsia="宋体" w:hAnsi="宋体"/>
          <w:sz w:val="24"/>
          <w:szCs w:val="24"/>
        </w:rPr>
        <w:t>：每一</w:t>
      </w:r>
      <w:r>
        <w:rPr>
          <w:rFonts w:ascii="宋体" w:eastAsia="宋体" w:hAnsi="宋体" w:hint="eastAsia"/>
          <w:sz w:val="24"/>
          <w:szCs w:val="24"/>
        </w:rPr>
        <w:t>段情</w:t>
      </w:r>
      <w:r>
        <w:rPr>
          <w:rFonts w:ascii="宋体" w:eastAsia="宋体" w:hAnsi="宋体"/>
          <w:sz w:val="24"/>
          <w:szCs w:val="24"/>
        </w:rPr>
        <w:t>、每一滴泪</w:t>
      </w:r>
      <w:r>
        <w:rPr>
          <w:rFonts w:ascii="宋体" w:eastAsia="宋体" w:hAnsi="宋体" w:hint="eastAsia"/>
          <w:sz w:val="24"/>
          <w:szCs w:val="24"/>
        </w:rPr>
        <w:t>，</w:t>
      </w:r>
      <w:r>
        <w:rPr>
          <w:rFonts w:ascii="宋体" w:eastAsia="宋体" w:hAnsi="宋体"/>
          <w:sz w:val="24"/>
          <w:szCs w:val="24"/>
        </w:rPr>
        <w:t>都</w:t>
      </w:r>
      <w:r>
        <w:rPr>
          <w:rFonts w:ascii="宋体" w:eastAsia="宋体" w:hAnsi="宋体" w:hint="eastAsia"/>
          <w:sz w:val="24"/>
          <w:szCs w:val="24"/>
        </w:rPr>
        <w:t>将化作永恒的力量</w:t>
      </w:r>
      <w:r>
        <w:rPr>
          <w:rFonts w:ascii="宋体" w:eastAsia="宋体" w:hAnsi="宋体"/>
          <w:sz w:val="24"/>
          <w:szCs w:val="24"/>
        </w:rPr>
        <w:t>！</w:t>
      </w:r>
    </w:p>
    <w:p w14:paraId="2EB1D66B" w14:textId="77777777" w:rsidR="00E4022A" w:rsidRDefault="00286955">
      <w:pPr>
        <w:spacing w:line="360" w:lineRule="auto"/>
        <w:rPr>
          <w:rFonts w:ascii="宋体" w:eastAsia="宋体" w:hAnsi="宋体"/>
          <w:sz w:val="24"/>
          <w:szCs w:val="24"/>
        </w:rPr>
      </w:pPr>
      <w:r>
        <w:rPr>
          <w:rFonts w:ascii="宋体" w:eastAsia="宋体" w:hAnsi="宋体" w:hint="eastAsia"/>
          <w:sz w:val="24"/>
          <w:szCs w:val="24"/>
          <w:lang w:eastAsia="zh-Hans"/>
        </w:rPr>
        <w:t>A</w:t>
      </w:r>
      <w:r>
        <w:rPr>
          <w:rFonts w:ascii="宋体" w:eastAsia="宋体" w:hAnsi="宋体" w:hint="eastAsia"/>
          <w:sz w:val="24"/>
          <w:szCs w:val="24"/>
        </w:rPr>
        <w:t>：在这辞旧迎新之际，百感千思已然化作往昔</w:t>
      </w:r>
    </w:p>
    <w:p w14:paraId="777B80F0" w14:textId="77777777" w:rsidR="00E4022A" w:rsidRDefault="00286955">
      <w:pPr>
        <w:spacing w:line="360" w:lineRule="auto"/>
        <w:rPr>
          <w:rFonts w:ascii="宋体" w:eastAsia="宋体" w:hAnsi="宋体"/>
          <w:sz w:val="24"/>
          <w:szCs w:val="24"/>
        </w:rPr>
      </w:pPr>
      <w:r>
        <w:rPr>
          <w:rFonts w:ascii="宋体" w:eastAsia="宋体" w:hAnsi="宋体" w:hint="eastAsia"/>
          <w:sz w:val="24"/>
          <w:szCs w:val="24"/>
          <w:lang w:eastAsia="zh-Hans"/>
        </w:rPr>
        <w:t>B</w:t>
      </w:r>
      <w:r>
        <w:rPr>
          <w:rFonts w:ascii="宋体" w:eastAsia="宋体" w:hAnsi="宋体" w:hint="eastAsia"/>
          <w:sz w:val="24"/>
          <w:szCs w:val="24"/>
        </w:rPr>
        <w:t>：共迎继往开来之时，漫漫征途仍待我砥砺前行</w:t>
      </w:r>
    </w:p>
    <w:p w14:paraId="580E6E9F" w14:textId="77777777" w:rsidR="00E4022A" w:rsidRDefault="00286955">
      <w:pPr>
        <w:spacing w:line="360" w:lineRule="auto"/>
        <w:rPr>
          <w:rFonts w:ascii="宋体" w:eastAsia="宋体" w:hAnsi="宋体"/>
          <w:sz w:val="24"/>
          <w:szCs w:val="24"/>
        </w:rPr>
      </w:pPr>
      <w:r>
        <w:rPr>
          <w:rFonts w:ascii="宋体" w:eastAsia="宋体" w:hAnsi="宋体" w:hint="eastAsia"/>
          <w:sz w:val="24"/>
          <w:szCs w:val="24"/>
        </w:rPr>
        <w:t>女合：</w:t>
      </w:r>
      <w:r>
        <w:rPr>
          <w:rFonts w:ascii="宋体" w:eastAsia="宋体" w:hAnsi="宋体" w:hint="eastAsia"/>
          <w:sz w:val="24"/>
          <w:szCs w:val="24"/>
        </w:rPr>
        <w:t>202</w:t>
      </w:r>
      <w:r>
        <w:rPr>
          <w:rFonts w:ascii="宋体" w:eastAsia="宋体" w:hAnsi="宋体"/>
          <w:sz w:val="24"/>
          <w:szCs w:val="24"/>
        </w:rPr>
        <w:t>1</w:t>
      </w:r>
      <w:r>
        <w:rPr>
          <w:rFonts w:ascii="宋体" w:eastAsia="宋体" w:hAnsi="宋体" w:hint="eastAsia"/>
          <w:sz w:val="24"/>
          <w:szCs w:val="24"/>
        </w:rPr>
        <w:t>，独树医帜，独当医面，凝心聚力</w:t>
      </w:r>
    </w:p>
    <w:p w14:paraId="3CB6B848" w14:textId="77777777" w:rsidR="00E4022A" w:rsidRDefault="00286955">
      <w:pPr>
        <w:spacing w:line="360" w:lineRule="auto"/>
        <w:rPr>
          <w:rFonts w:ascii="宋体" w:eastAsia="宋体" w:hAnsi="宋体"/>
          <w:sz w:val="24"/>
          <w:szCs w:val="24"/>
        </w:rPr>
      </w:pPr>
      <w:r>
        <w:rPr>
          <w:rFonts w:ascii="宋体" w:eastAsia="宋体" w:hAnsi="宋体" w:hint="eastAsia"/>
          <w:sz w:val="24"/>
          <w:szCs w:val="24"/>
        </w:rPr>
        <w:t>男合：</w:t>
      </w:r>
      <w:r>
        <w:rPr>
          <w:rFonts w:ascii="宋体" w:eastAsia="宋体" w:hAnsi="宋体"/>
          <w:sz w:val="24"/>
          <w:szCs w:val="24"/>
        </w:rPr>
        <w:t>2021</w:t>
      </w:r>
      <w:r>
        <w:rPr>
          <w:rFonts w:ascii="宋体" w:eastAsia="宋体" w:hAnsi="宋体" w:hint="eastAsia"/>
          <w:sz w:val="24"/>
          <w:szCs w:val="24"/>
        </w:rPr>
        <w:t>，医心不改，医术无境，医德长明</w:t>
      </w:r>
    </w:p>
    <w:p w14:paraId="48C878EC" w14:textId="77777777" w:rsidR="00E4022A" w:rsidRDefault="00286955">
      <w:pPr>
        <w:spacing w:line="360" w:lineRule="auto"/>
        <w:rPr>
          <w:rFonts w:ascii="宋体" w:eastAsia="宋体" w:hAnsi="宋体"/>
          <w:sz w:val="24"/>
          <w:szCs w:val="24"/>
        </w:rPr>
      </w:pPr>
      <w:r>
        <w:rPr>
          <w:rFonts w:ascii="宋体" w:eastAsia="宋体" w:hAnsi="宋体" w:hint="eastAsia"/>
          <w:sz w:val="24"/>
          <w:szCs w:val="24"/>
          <w:lang w:eastAsia="zh-Hans"/>
        </w:rPr>
        <w:t>C</w:t>
      </w:r>
      <w:r>
        <w:rPr>
          <w:rFonts w:ascii="宋体" w:eastAsia="宋体" w:hAnsi="宋体" w:hint="eastAsia"/>
          <w:sz w:val="24"/>
          <w:szCs w:val="24"/>
        </w:rPr>
        <w:t>：今日华筵终散场，年岁驱驰看明朝。这里，我们恭祝大家</w:t>
      </w:r>
    </w:p>
    <w:p w14:paraId="4DD3DC9C" w14:textId="77777777" w:rsidR="00E4022A" w:rsidRDefault="00286955">
      <w:pPr>
        <w:spacing w:line="360" w:lineRule="auto"/>
        <w:rPr>
          <w:rFonts w:ascii="宋体" w:eastAsia="宋体" w:hAnsi="宋体"/>
          <w:sz w:val="24"/>
          <w:szCs w:val="24"/>
        </w:rPr>
      </w:pPr>
      <w:r>
        <w:rPr>
          <w:rFonts w:ascii="宋体" w:eastAsia="宋体" w:hAnsi="宋体" w:hint="eastAsia"/>
          <w:sz w:val="24"/>
          <w:szCs w:val="24"/>
        </w:rPr>
        <w:t>合：新年快乐，万事胜意。我们明年再见！</w:t>
      </w:r>
    </w:p>
    <w:p w14:paraId="53C33592" w14:textId="77777777" w:rsidR="00E4022A" w:rsidRDefault="00286955">
      <w:pPr>
        <w:spacing w:line="360" w:lineRule="auto"/>
        <w:rPr>
          <w:rFonts w:ascii="宋体" w:eastAsia="宋体" w:hAnsi="宋体"/>
          <w:sz w:val="24"/>
          <w:szCs w:val="24"/>
        </w:rPr>
      </w:pPr>
      <w:r>
        <w:rPr>
          <w:rFonts w:ascii="宋体" w:eastAsia="宋体" w:hAnsi="宋体" w:hint="eastAsia"/>
          <w:sz w:val="24"/>
          <w:szCs w:val="24"/>
          <w:lang w:eastAsia="zh-Hans"/>
        </w:rPr>
        <w:t>D</w:t>
      </w:r>
      <w:r>
        <w:rPr>
          <w:rFonts w:ascii="宋体" w:eastAsia="宋体" w:hAnsi="宋体" w:hint="eastAsia"/>
          <w:sz w:val="24"/>
          <w:szCs w:val="24"/>
        </w:rPr>
        <w:t>：感谢各位领导和老师的光临，感谢同学们的积极参与，请领导和老师上台与演职人员合影留念！请各位带好随身物品有序离场，祝大家——</w:t>
      </w:r>
    </w:p>
    <w:p w14:paraId="02EB0745" w14:textId="77777777" w:rsidR="00E4022A" w:rsidRDefault="00286955">
      <w:pPr>
        <w:spacing w:line="360" w:lineRule="auto"/>
        <w:rPr>
          <w:rFonts w:ascii="宋体" w:eastAsia="宋体" w:hAnsi="宋体"/>
          <w:sz w:val="24"/>
          <w:szCs w:val="24"/>
        </w:rPr>
      </w:pPr>
      <w:r>
        <w:rPr>
          <w:rFonts w:ascii="宋体" w:eastAsia="宋体" w:hAnsi="宋体" w:hint="eastAsia"/>
          <w:sz w:val="24"/>
          <w:szCs w:val="24"/>
        </w:rPr>
        <w:t>合：晚安！</w:t>
      </w:r>
    </w:p>
    <w:p w14:paraId="0D82A4C2" w14:textId="77777777" w:rsidR="00E4022A" w:rsidRDefault="00E4022A">
      <w:pPr>
        <w:spacing w:line="360" w:lineRule="auto"/>
        <w:rPr>
          <w:rFonts w:ascii="仿宋" w:eastAsia="仿宋" w:hAnsi="仿宋"/>
          <w:sz w:val="24"/>
          <w:szCs w:val="24"/>
        </w:rPr>
      </w:pPr>
    </w:p>
    <w:p w14:paraId="67F74CEA" w14:textId="77777777" w:rsidR="00E4022A" w:rsidRDefault="00E4022A">
      <w:pPr>
        <w:spacing w:line="360" w:lineRule="auto"/>
        <w:rPr>
          <w:rFonts w:ascii="仿宋" w:eastAsia="仿宋" w:hAnsi="仿宋"/>
          <w:b/>
          <w:sz w:val="24"/>
          <w:szCs w:val="24"/>
        </w:rPr>
      </w:pPr>
    </w:p>
    <w:p w14:paraId="154EA4D2" w14:textId="77777777" w:rsidR="00E4022A" w:rsidRDefault="00286955">
      <w:pPr>
        <w:spacing w:line="360" w:lineRule="auto"/>
        <w:rPr>
          <w:rFonts w:ascii="仿宋" w:eastAsia="仿宋" w:hAnsi="仿宋"/>
          <w:sz w:val="24"/>
          <w:szCs w:val="24"/>
        </w:rPr>
      </w:pPr>
      <w:r>
        <w:rPr>
          <w:rFonts w:ascii="仿宋" w:eastAsia="仿宋" w:hAnsi="仿宋" w:hint="eastAsia"/>
          <w:sz w:val="24"/>
          <w:szCs w:val="24"/>
        </w:rPr>
        <w:t xml:space="preserve"> </w:t>
      </w:r>
    </w:p>
    <w:p w14:paraId="0515D0C7" w14:textId="77777777" w:rsidR="00E4022A" w:rsidRDefault="00E4022A">
      <w:pPr>
        <w:spacing w:line="360" w:lineRule="auto"/>
        <w:rPr>
          <w:rFonts w:ascii="仿宋" w:eastAsia="仿宋" w:hAnsi="仿宋"/>
          <w:sz w:val="24"/>
          <w:szCs w:val="24"/>
        </w:rPr>
      </w:pPr>
    </w:p>
    <w:sectPr w:rsidR="00E402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D8C062" w14:textId="77777777" w:rsidR="00286955" w:rsidRDefault="00286955" w:rsidP="00656D21">
      <w:r>
        <w:separator/>
      </w:r>
    </w:p>
  </w:endnote>
  <w:endnote w:type="continuationSeparator" w:id="0">
    <w:p w14:paraId="4B23860A" w14:textId="77777777" w:rsidR="00286955" w:rsidRDefault="00286955" w:rsidP="00656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38EAAF" w14:textId="77777777" w:rsidR="00286955" w:rsidRDefault="00286955" w:rsidP="00656D21">
      <w:r>
        <w:separator/>
      </w:r>
    </w:p>
  </w:footnote>
  <w:footnote w:type="continuationSeparator" w:id="0">
    <w:p w14:paraId="07393931" w14:textId="77777777" w:rsidR="00286955" w:rsidRDefault="00286955" w:rsidP="00656D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0DC8735"/>
    <w:multiLevelType w:val="singleLevel"/>
    <w:tmpl w:val="C0DC8735"/>
    <w:lvl w:ilvl="0">
      <w:start w:val="1"/>
      <w:numFmt w:val="decimal"/>
      <w:suff w:val="nothing"/>
      <w:lvlText w:val="%1、"/>
      <w:lvlJc w:val="left"/>
    </w:lvl>
  </w:abstractNum>
  <w:abstractNum w:abstractNumId="1" w15:restartNumberingAfterBreak="0">
    <w:nsid w:val="0EC07F1D"/>
    <w:multiLevelType w:val="multilevel"/>
    <w:tmpl w:val="0EC07F1D"/>
    <w:lvl w:ilvl="0">
      <w:start w:val="1"/>
      <w:numFmt w:val="upperLetter"/>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04D"/>
    <w:rsid w:val="AFFDB171"/>
    <w:rsid w:val="DF7D918C"/>
    <w:rsid w:val="DFE5C3C9"/>
    <w:rsid w:val="E9EFC1C3"/>
    <w:rsid w:val="EB671C01"/>
    <w:rsid w:val="EFEAB30F"/>
    <w:rsid w:val="F2CF085C"/>
    <w:rsid w:val="F8D72046"/>
    <w:rsid w:val="FDAEB8FD"/>
    <w:rsid w:val="FDDF2EFB"/>
    <w:rsid w:val="FDFD276E"/>
    <w:rsid w:val="00001889"/>
    <w:rsid w:val="00003241"/>
    <w:rsid w:val="00010668"/>
    <w:rsid w:val="0001275D"/>
    <w:rsid w:val="0002098F"/>
    <w:rsid w:val="00031FE5"/>
    <w:rsid w:val="00034B14"/>
    <w:rsid w:val="00055F8B"/>
    <w:rsid w:val="000625E1"/>
    <w:rsid w:val="000669A8"/>
    <w:rsid w:val="0007035B"/>
    <w:rsid w:val="00085497"/>
    <w:rsid w:val="000A0616"/>
    <w:rsid w:val="000A06E2"/>
    <w:rsid w:val="000A251F"/>
    <w:rsid w:val="000A2B93"/>
    <w:rsid w:val="000A33D2"/>
    <w:rsid w:val="000B624C"/>
    <w:rsid w:val="000C2F51"/>
    <w:rsid w:val="000C582F"/>
    <w:rsid w:val="000C5E9A"/>
    <w:rsid w:val="000F6343"/>
    <w:rsid w:val="00106E78"/>
    <w:rsid w:val="001208F4"/>
    <w:rsid w:val="001302C4"/>
    <w:rsid w:val="00137020"/>
    <w:rsid w:val="0014545F"/>
    <w:rsid w:val="001524FC"/>
    <w:rsid w:val="001651B6"/>
    <w:rsid w:val="0018515E"/>
    <w:rsid w:val="00195D2A"/>
    <w:rsid w:val="001B353A"/>
    <w:rsid w:val="001F2B02"/>
    <w:rsid w:val="0020575B"/>
    <w:rsid w:val="0021525F"/>
    <w:rsid w:val="0023523F"/>
    <w:rsid w:val="0024735D"/>
    <w:rsid w:val="00265D1C"/>
    <w:rsid w:val="00271DD4"/>
    <w:rsid w:val="00286955"/>
    <w:rsid w:val="00294910"/>
    <w:rsid w:val="002A2BC3"/>
    <w:rsid w:val="002B132D"/>
    <w:rsid w:val="002B7819"/>
    <w:rsid w:val="002C1733"/>
    <w:rsid w:val="002C6882"/>
    <w:rsid w:val="002C6B68"/>
    <w:rsid w:val="002D6595"/>
    <w:rsid w:val="002F78C7"/>
    <w:rsid w:val="00307A6F"/>
    <w:rsid w:val="0031579C"/>
    <w:rsid w:val="00320841"/>
    <w:rsid w:val="00342B66"/>
    <w:rsid w:val="003437F3"/>
    <w:rsid w:val="0035403B"/>
    <w:rsid w:val="00356C23"/>
    <w:rsid w:val="003625A2"/>
    <w:rsid w:val="00374507"/>
    <w:rsid w:val="00391134"/>
    <w:rsid w:val="003B0953"/>
    <w:rsid w:val="003B3BBC"/>
    <w:rsid w:val="003C16E1"/>
    <w:rsid w:val="003C1ACC"/>
    <w:rsid w:val="003C5A01"/>
    <w:rsid w:val="003D0A73"/>
    <w:rsid w:val="003F2066"/>
    <w:rsid w:val="003F2E49"/>
    <w:rsid w:val="003F7DB5"/>
    <w:rsid w:val="00401EEC"/>
    <w:rsid w:val="004270C0"/>
    <w:rsid w:val="00444B1F"/>
    <w:rsid w:val="0044637C"/>
    <w:rsid w:val="00463ABF"/>
    <w:rsid w:val="00490A54"/>
    <w:rsid w:val="004A56AF"/>
    <w:rsid w:val="004B0AE3"/>
    <w:rsid w:val="004B5E7F"/>
    <w:rsid w:val="004C501D"/>
    <w:rsid w:val="004E04BF"/>
    <w:rsid w:val="004F1BB4"/>
    <w:rsid w:val="005011F5"/>
    <w:rsid w:val="00522644"/>
    <w:rsid w:val="00536284"/>
    <w:rsid w:val="00540B15"/>
    <w:rsid w:val="00555ECA"/>
    <w:rsid w:val="00562A2A"/>
    <w:rsid w:val="00571B10"/>
    <w:rsid w:val="005934E8"/>
    <w:rsid w:val="005973A8"/>
    <w:rsid w:val="005A0C77"/>
    <w:rsid w:val="005B1407"/>
    <w:rsid w:val="005B2320"/>
    <w:rsid w:val="005C075D"/>
    <w:rsid w:val="005D062D"/>
    <w:rsid w:val="005D54E5"/>
    <w:rsid w:val="005F170F"/>
    <w:rsid w:val="006136A3"/>
    <w:rsid w:val="00615DD3"/>
    <w:rsid w:val="00624757"/>
    <w:rsid w:val="00644389"/>
    <w:rsid w:val="006448C7"/>
    <w:rsid w:val="00656D21"/>
    <w:rsid w:val="006646C8"/>
    <w:rsid w:val="006749DF"/>
    <w:rsid w:val="00683EAB"/>
    <w:rsid w:val="00685519"/>
    <w:rsid w:val="00692481"/>
    <w:rsid w:val="00696F17"/>
    <w:rsid w:val="0069771E"/>
    <w:rsid w:val="006A30B0"/>
    <w:rsid w:val="006A5CA1"/>
    <w:rsid w:val="006A6E21"/>
    <w:rsid w:val="006B3DA7"/>
    <w:rsid w:val="006B3E27"/>
    <w:rsid w:val="006B7D04"/>
    <w:rsid w:val="006C18C7"/>
    <w:rsid w:val="006C5DE1"/>
    <w:rsid w:val="006D5C08"/>
    <w:rsid w:val="006F4779"/>
    <w:rsid w:val="007212CC"/>
    <w:rsid w:val="007358D1"/>
    <w:rsid w:val="00735B1F"/>
    <w:rsid w:val="0073789D"/>
    <w:rsid w:val="00747603"/>
    <w:rsid w:val="00780263"/>
    <w:rsid w:val="00795E11"/>
    <w:rsid w:val="00796BCC"/>
    <w:rsid w:val="007A0CB7"/>
    <w:rsid w:val="007A4239"/>
    <w:rsid w:val="007A45A7"/>
    <w:rsid w:val="007B186F"/>
    <w:rsid w:val="007B251F"/>
    <w:rsid w:val="007B33FF"/>
    <w:rsid w:val="007C03A8"/>
    <w:rsid w:val="007C1BEE"/>
    <w:rsid w:val="007D584B"/>
    <w:rsid w:val="007E3234"/>
    <w:rsid w:val="007E65E3"/>
    <w:rsid w:val="007F0B34"/>
    <w:rsid w:val="007F703E"/>
    <w:rsid w:val="0080489E"/>
    <w:rsid w:val="0082246F"/>
    <w:rsid w:val="00851832"/>
    <w:rsid w:val="00855055"/>
    <w:rsid w:val="00862FFB"/>
    <w:rsid w:val="00866E5B"/>
    <w:rsid w:val="00867F28"/>
    <w:rsid w:val="008769E6"/>
    <w:rsid w:val="00877604"/>
    <w:rsid w:val="00886860"/>
    <w:rsid w:val="008B03CF"/>
    <w:rsid w:val="008B5733"/>
    <w:rsid w:val="008C223F"/>
    <w:rsid w:val="008C396E"/>
    <w:rsid w:val="008C3BE2"/>
    <w:rsid w:val="008C53D0"/>
    <w:rsid w:val="008D77C4"/>
    <w:rsid w:val="008E381B"/>
    <w:rsid w:val="008E472A"/>
    <w:rsid w:val="008E6237"/>
    <w:rsid w:val="008F755B"/>
    <w:rsid w:val="00901456"/>
    <w:rsid w:val="009339E2"/>
    <w:rsid w:val="00937D39"/>
    <w:rsid w:val="00942E14"/>
    <w:rsid w:val="00954AED"/>
    <w:rsid w:val="009672A9"/>
    <w:rsid w:val="00967492"/>
    <w:rsid w:val="0096796A"/>
    <w:rsid w:val="009707D1"/>
    <w:rsid w:val="00970CE7"/>
    <w:rsid w:val="00971E86"/>
    <w:rsid w:val="00983809"/>
    <w:rsid w:val="009D0D8A"/>
    <w:rsid w:val="009F4CAA"/>
    <w:rsid w:val="00A03286"/>
    <w:rsid w:val="00A05CDA"/>
    <w:rsid w:val="00A10EB9"/>
    <w:rsid w:val="00A25274"/>
    <w:rsid w:val="00A31748"/>
    <w:rsid w:val="00A330DC"/>
    <w:rsid w:val="00A45812"/>
    <w:rsid w:val="00A55FA1"/>
    <w:rsid w:val="00A6016E"/>
    <w:rsid w:val="00A90E8D"/>
    <w:rsid w:val="00AA4B3F"/>
    <w:rsid w:val="00AA50C2"/>
    <w:rsid w:val="00AB26FB"/>
    <w:rsid w:val="00AB5C1C"/>
    <w:rsid w:val="00AC51FA"/>
    <w:rsid w:val="00AD0844"/>
    <w:rsid w:val="00AD4F6E"/>
    <w:rsid w:val="00AE048A"/>
    <w:rsid w:val="00B07336"/>
    <w:rsid w:val="00B1362F"/>
    <w:rsid w:val="00B17A5C"/>
    <w:rsid w:val="00B208A8"/>
    <w:rsid w:val="00B272F1"/>
    <w:rsid w:val="00B361F7"/>
    <w:rsid w:val="00B615F4"/>
    <w:rsid w:val="00B673FC"/>
    <w:rsid w:val="00B735C0"/>
    <w:rsid w:val="00B74EA3"/>
    <w:rsid w:val="00B9022F"/>
    <w:rsid w:val="00B92A99"/>
    <w:rsid w:val="00BB4CFC"/>
    <w:rsid w:val="00BC1EC5"/>
    <w:rsid w:val="00BD2A7E"/>
    <w:rsid w:val="00BE2249"/>
    <w:rsid w:val="00BF05D4"/>
    <w:rsid w:val="00C05AD9"/>
    <w:rsid w:val="00C1600B"/>
    <w:rsid w:val="00C16897"/>
    <w:rsid w:val="00C31A1F"/>
    <w:rsid w:val="00C3708E"/>
    <w:rsid w:val="00C451A4"/>
    <w:rsid w:val="00C45EF7"/>
    <w:rsid w:val="00CA05BB"/>
    <w:rsid w:val="00CA07E6"/>
    <w:rsid w:val="00CB0878"/>
    <w:rsid w:val="00CB2243"/>
    <w:rsid w:val="00CB273B"/>
    <w:rsid w:val="00CB6993"/>
    <w:rsid w:val="00CC3DD1"/>
    <w:rsid w:val="00CD32A7"/>
    <w:rsid w:val="00CD5CCE"/>
    <w:rsid w:val="00D00220"/>
    <w:rsid w:val="00D04981"/>
    <w:rsid w:val="00D173A1"/>
    <w:rsid w:val="00D27497"/>
    <w:rsid w:val="00D31E1C"/>
    <w:rsid w:val="00D33A3E"/>
    <w:rsid w:val="00D5404D"/>
    <w:rsid w:val="00D542D6"/>
    <w:rsid w:val="00D558EB"/>
    <w:rsid w:val="00D60DE6"/>
    <w:rsid w:val="00D613AC"/>
    <w:rsid w:val="00D73730"/>
    <w:rsid w:val="00D92872"/>
    <w:rsid w:val="00DE3FB6"/>
    <w:rsid w:val="00DF1B40"/>
    <w:rsid w:val="00E02B27"/>
    <w:rsid w:val="00E254DE"/>
    <w:rsid w:val="00E4022A"/>
    <w:rsid w:val="00E67CFD"/>
    <w:rsid w:val="00E73551"/>
    <w:rsid w:val="00E92032"/>
    <w:rsid w:val="00EA3424"/>
    <w:rsid w:val="00EA4890"/>
    <w:rsid w:val="00EA52B4"/>
    <w:rsid w:val="00EB0203"/>
    <w:rsid w:val="00EB323F"/>
    <w:rsid w:val="00EB3AE8"/>
    <w:rsid w:val="00EC0385"/>
    <w:rsid w:val="00ED0ED1"/>
    <w:rsid w:val="00EF3F2A"/>
    <w:rsid w:val="00EF58E4"/>
    <w:rsid w:val="00F1036B"/>
    <w:rsid w:val="00F14109"/>
    <w:rsid w:val="00F60924"/>
    <w:rsid w:val="00F611B6"/>
    <w:rsid w:val="00F637DC"/>
    <w:rsid w:val="00F64D97"/>
    <w:rsid w:val="00F755F6"/>
    <w:rsid w:val="00FA4EFF"/>
    <w:rsid w:val="00FC7576"/>
    <w:rsid w:val="00FD3090"/>
    <w:rsid w:val="00FF6484"/>
    <w:rsid w:val="1BF8C57F"/>
    <w:rsid w:val="28207D88"/>
    <w:rsid w:val="2B7F3795"/>
    <w:rsid w:val="2E032729"/>
    <w:rsid w:val="33EF97C5"/>
    <w:rsid w:val="3BA7395E"/>
    <w:rsid w:val="3FAF2B3E"/>
    <w:rsid w:val="3FB51CA7"/>
    <w:rsid w:val="44DA6E95"/>
    <w:rsid w:val="493429C2"/>
    <w:rsid w:val="4B19426A"/>
    <w:rsid w:val="4F622586"/>
    <w:rsid w:val="53BCF1BF"/>
    <w:rsid w:val="5B7F21CA"/>
    <w:rsid w:val="5F7FB144"/>
    <w:rsid w:val="62F7C568"/>
    <w:rsid w:val="693D2967"/>
    <w:rsid w:val="6FBFA4AD"/>
    <w:rsid w:val="77996790"/>
    <w:rsid w:val="77B3BDBE"/>
    <w:rsid w:val="7EFB54E0"/>
    <w:rsid w:val="7EFD9A6F"/>
    <w:rsid w:val="7F2581D3"/>
    <w:rsid w:val="7F9F2E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A19192"/>
  <w15:docId w15:val="{1055CB24-DBD5-46A0-A395-EC1BC00E6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qFormat/>
    <w:pPr>
      <w:jc w:val="left"/>
    </w:pPr>
  </w:style>
  <w:style w:type="paragraph" w:styleId="a4">
    <w:name w:val="Balloon Text"/>
    <w:basedOn w:val="a"/>
    <w:link w:val="a5"/>
    <w:uiPriority w:val="99"/>
    <w:unhideWhenUsed/>
    <w:qFormat/>
    <w:rPr>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aa">
    <w:name w:val="Normal (Web)"/>
    <w:uiPriority w:val="99"/>
    <w:unhideWhenUsed/>
    <w:qFormat/>
    <w:pPr>
      <w:spacing w:beforeAutospacing="1" w:afterAutospacing="1"/>
    </w:pPr>
    <w:rPr>
      <w:sz w:val="24"/>
      <w:szCs w:val="24"/>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paragraph" w:customStyle="1" w:styleId="1">
    <w:name w:val="列表段落1"/>
    <w:basedOn w:val="a"/>
    <w:uiPriority w:val="34"/>
    <w:qFormat/>
    <w:pPr>
      <w:ind w:firstLineChars="200" w:firstLine="420"/>
    </w:pPr>
  </w:style>
  <w:style w:type="character" w:customStyle="1" w:styleId="a5">
    <w:name w:val="批注框文本 字符"/>
    <w:basedOn w:val="a0"/>
    <w:link w:val="a4"/>
    <w:uiPriority w:val="99"/>
    <w:semiHidden/>
    <w:qFormat/>
    <w:rPr>
      <w:sz w:val="18"/>
      <w:szCs w:val="18"/>
    </w:rPr>
  </w:style>
  <w:style w:type="paragraph" w:customStyle="1" w:styleId="2">
    <w:name w:val="列表段落2"/>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1521</Words>
  <Characters>8675</Characters>
  <Application>Microsoft Office Word</Application>
  <DocSecurity>0</DocSecurity>
  <Lines>72</Lines>
  <Paragraphs>20</Paragraphs>
  <ScaleCrop>false</ScaleCrop>
  <Company/>
  <LinksUpToDate>false</LinksUpToDate>
  <CharactersWithSpaces>10176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吴中翰</dc:creator>
  <cp:lastModifiedBy>Ying Jiayao</cp:lastModifiedBy>
  <cp:revision>2</cp:revision>
  <dcterms:created xsi:type="dcterms:W3CDTF">2021-01-02T13:47:00Z</dcterms:created>
  <dcterms:modified xsi:type="dcterms:W3CDTF">2021-01-02T13:47:00Z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